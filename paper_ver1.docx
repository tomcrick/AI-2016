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harts/chart1.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Override PartName="/word/commentsExtended.xml" ContentType="application/vnd.openxmlformats-officedocument.wordprocessingml.commentsExtended+xml"/>
  <Override PartName="/word/charts/style1.xml" ContentType="application/vnd.ms-office.chartstyle+xml"/>
  <Override PartName="/word/charts/colors1.xml" ContentType="application/vnd.ms-office.chartcolorsty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400F13" w14:textId="77777777" w:rsidR="004416DA" w:rsidRPr="00824C57" w:rsidRDefault="00341515" w:rsidP="00E53F3B">
      <w:pPr>
        <w:jc w:val="both"/>
        <w:outlineLvl w:val="0"/>
        <w:rPr>
          <w:rFonts w:ascii="Times New Roman" w:hAnsi="Times New Roman" w:cs="Times New Roman"/>
          <w:b/>
          <w:bCs/>
          <w:sz w:val="22"/>
          <w:szCs w:val="22"/>
        </w:rPr>
      </w:pPr>
      <w:r w:rsidRPr="00824C57">
        <w:rPr>
          <w:rFonts w:ascii="Times New Roman" w:hAnsi="Times New Roman" w:cs="Times New Roman"/>
          <w:b/>
          <w:bCs/>
          <w:sz w:val="22"/>
          <w:szCs w:val="22"/>
        </w:rPr>
        <w:t>Abstract</w:t>
      </w:r>
    </w:p>
    <w:p w14:paraId="098F363B" w14:textId="77777777" w:rsidR="00341515" w:rsidRPr="00824C57" w:rsidRDefault="00341515" w:rsidP="00A823FE">
      <w:pPr>
        <w:jc w:val="both"/>
        <w:rPr>
          <w:rFonts w:ascii="Times New Roman" w:hAnsi="Times New Roman" w:cs="Times New Roman"/>
          <w:sz w:val="22"/>
          <w:szCs w:val="22"/>
        </w:rPr>
      </w:pPr>
    </w:p>
    <w:p w14:paraId="52F52F45" w14:textId="77777777" w:rsidR="00FB4C03" w:rsidRPr="00E53F3B" w:rsidRDefault="00FB4C03" w:rsidP="00FB4C03">
      <w:pPr>
        <w:jc w:val="both"/>
        <w:rPr>
          <w:rFonts w:asciiTheme="majorBidi" w:hAnsiTheme="majorBidi" w:cstheme="majorBidi"/>
          <w:sz w:val="22"/>
        </w:rPr>
      </w:pPr>
      <w:r w:rsidRPr="00E53F3B">
        <w:rPr>
          <w:rFonts w:asciiTheme="majorBidi" w:hAnsiTheme="majorBidi" w:cstheme="majorBidi"/>
          <w:sz w:val="22"/>
        </w:rPr>
        <w:t xml:space="preserve">Understanding user behaviour during varying events is fundamental to the improvement of the user-experience in a given system. For instance, it leads to predictive models of user reaction and response that can truly aid in designing more intuitive systems. </w:t>
      </w:r>
    </w:p>
    <w:p w14:paraId="23235C2F" w14:textId="77777777" w:rsidR="00FB4C03" w:rsidRPr="00E53F3B" w:rsidRDefault="00FB4C03" w:rsidP="00FB4C03">
      <w:pPr>
        <w:jc w:val="both"/>
        <w:rPr>
          <w:rFonts w:asciiTheme="majorBidi" w:hAnsiTheme="majorBidi" w:cstheme="majorBidi"/>
          <w:sz w:val="22"/>
        </w:rPr>
      </w:pPr>
      <w:r w:rsidRPr="00E53F3B">
        <w:rPr>
          <w:rFonts w:asciiTheme="majorBidi" w:hAnsiTheme="majorBidi" w:cstheme="majorBidi"/>
          <w:sz w:val="22"/>
        </w:rPr>
        <w:t xml:space="preserve">The work presented here consists of an analysis of correlation between computer events and user behavior with regards to personality traits. Personality traits are analyses is based on BIG 5(some </w:t>
      </w:r>
      <w:proofErr w:type="gramStart"/>
      <w:r w:rsidRPr="00E53F3B">
        <w:rPr>
          <w:rFonts w:asciiTheme="majorBidi" w:hAnsiTheme="majorBidi" w:cstheme="majorBidi"/>
          <w:sz w:val="22"/>
        </w:rPr>
        <w:t>references )</w:t>
      </w:r>
      <w:proofErr w:type="gramEnd"/>
      <w:r w:rsidRPr="00E53F3B">
        <w:rPr>
          <w:rFonts w:asciiTheme="majorBidi" w:hAnsiTheme="majorBidi" w:cstheme="majorBidi"/>
          <w:sz w:val="22"/>
        </w:rPr>
        <w:t xml:space="preserve">. We </w:t>
      </w:r>
      <w:proofErr w:type="spellStart"/>
      <w:r w:rsidRPr="00E53F3B">
        <w:rPr>
          <w:rFonts w:asciiTheme="majorBidi" w:hAnsiTheme="majorBidi" w:cstheme="majorBidi"/>
          <w:sz w:val="22"/>
        </w:rPr>
        <w:t>analysed</w:t>
      </w:r>
      <w:proofErr w:type="spellEnd"/>
      <w:r w:rsidRPr="00E53F3B">
        <w:rPr>
          <w:rFonts w:asciiTheme="majorBidi" w:hAnsiTheme="majorBidi" w:cstheme="majorBidi"/>
          <w:sz w:val="22"/>
        </w:rPr>
        <w:t xml:space="preserve"> the emotional tone from different types of emotions and feelings that users express in their language, using (reference tests). </w:t>
      </w:r>
    </w:p>
    <w:p w14:paraId="295B7500" w14:textId="77777777" w:rsidR="00341515" w:rsidRPr="00824C57" w:rsidRDefault="00341515" w:rsidP="00A823FE">
      <w:pPr>
        <w:jc w:val="both"/>
        <w:rPr>
          <w:rFonts w:ascii="Times New Roman" w:hAnsi="Times New Roman" w:cs="Times New Roman"/>
          <w:sz w:val="22"/>
          <w:szCs w:val="22"/>
        </w:rPr>
      </w:pPr>
    </w:p>
    <w:p w14:paraId="34A454EC" w14:textId="77777777" w:rsidR="00341515" w:rsidRPr="00824C57" w:rsidRDefault="00341515" w:rsidP="00A823FE">
      <w:pPr>
        <w:jc w:val="both"/>
        <w:rPr>
          <w:rFonts w:ascii="Times New Roman" w:hAnsi="Times New Roman" w:cs="Times New Roman"/>
          <w:i/>
          <w:iCs/>
          <w:sz w:val="22"/>
          <w:szCs w:val="22"/>
        </w:rPr>
      </w:pPr>
      <w:r w:rsidRPr="00824C57">
        <w:rPr>
          <w:rFonts w:ascii="Times New Roman" w:hAnsi="Times New Roman" w:cs="Times New Roman"/>
          <w:i/>
          <w:iCs/>
          <w:sz w:val="22"/>
          <w:szCs w:val="22"/>
        </w:rPr>
        <w:t>Keywords: emotions; human computer interactions; social media; intelligent social media reactions;</w:t>
      </w:r>
    </w:p>
    <w:p w14:paraId="1F5AA5FF" w14:textId="77777777" w:rsidR="00341515" w:rsidRPr="00824C57" w:rsidRDefault="00341515" w:rsidP="00A823FE">
      <w:pPr>
        <w:jc w:val="both"/>
        <w:rPr>
          <w:rFonts w:ascii="Times New Roman" w:hAnsi="Times New Roman" w:cs="Times New Roman"/>
          <w:sz w:val="22"/>
          <w:szCs w:val="22"/>
        </w:rPr>
      </w:pPr>
    </w:p>
    <w:p w14:paraId="739EED51" w14:textId="77777777" w:rsidR="00341515" w:rsidRPr="00824C57" w:rsidRDefault="00341515" w:rsidP="00A823FE">
      <w:pPr>
        <w:pStyle w:val="ListParagraph"/>
        <w:numPr>
          <w:ilvl w:val="0"/>
          <w:numId w:val="1"/>
        </w:numPr>
        <w:jc w:val="both"/>
        <w:rPr>
          <w:rFonts w:ascii="Times New Roman" w:hAnsi="Times New Roman" w:cs="Times New Roman"/>
          <w:b/>
          <w:bCs/>
          <w:sz w:val="22"/>
          <w:szCs w:val="22"/>
        </w:rPr>
      </w:pPr>
      <w:r w:rsidRPr="00824C57">
        <w:rPr>
          <w:rFonts w:ascii="Times New Roman" w:hAnsi="Times New Roman" w:cs="Times New Roman"/>
          <w:b/>
          <w:bCs/>
          <w:sz w:val="22"/>
          <w:szCs w:val="22"/>
        </w:rPr>
        <w:t>Introduction</w:t>
      </w:r>
    </w:p>
    <w:p w14:paraId="330339C8" w14:textId="77777777" w:rsidR="00341515" w:rsidRPr="00824C57" w:rsidRDefault="00341515" w:rsidP="00A823FE">
      <w:pPr>
        <w:jc w:val="both"/>
        <w:rPr>
          <w:rFonts w:ascii="Times New Roman" w:hAnsi="Times New Roman" w:cs="Times New Roman"/>
          <w:sz w:val="22"/>
          <w:szCs w:val="22"/>
        </w:rPr>
      </w:pPr>
    </w:p>
    <w:p w14:paraId="651A7A4F" w14:textId="67FCC2D2" w:rsidR="00B974AD" w:rsidRPr="00824C57" w:rsidRDefault="00341515" w:rsidP="00A823FE">
      <w:pPr>
        <w:jc w:val="both"/>
        <w:rPr>
          <w:rFonts w:ascii="Times New Roman" w:hAnsi="Times New Roman" w:cs="Times New Roman"/>
          <w:sz w:val="22"/>
          <w:szCs w:val="22"/>
        </w:rPr>
      </w:pPr>
      <w:r w:rsidRPr="00824C57">
        <w:rPr>
          <w:rFonts w:ascii="Times New Roman" w:hAnsi="Times New Roman" w:cs="Times New Roman"/>
          <w:sz w:val="22"/>
          <w:szCs w:val="22"/>
        </w:rPr>
        <w:tab/>
      </w:r>
      <w:r w:rsidR="009833BB" w:rsidRPr="009833BB">
        <w:rPr>
          <w:rFonts w:ascii="Times New Roman" w:hAnsi="Times New Roman" w:cs="Times New Roman"/>
          <w:sz w:val="22"/>
          <w:szCs w:val="22"/>
        </w:rPr>
        <w:t xml:space="preserve">As computer system applications become more complex, with more complex </w:t>
      </w:r>
      <w:r w:rsidR="00E53F3B" w:rsidRPr="009833BB">
        <w:rPr>
          <w:rFonts w:ascii="Times New Roman" w:hAnsi="Times New Roman" w:cs="Times New Roman"/>
          <w:sz w:val="22"/>
          <w:szCs w:val="22"/>
        </w:rPr>
        <w:t>demands</w:t>
      </w:r>
      <w:r w:rsidR="009833BB" w:rsidRPr="009833BB">
        <w:rPr>
          <w:rFonts w:ascii="Times New Roman" w:hAnsi="Times New Roman" w:cs="Times New Roman"/>
          <w:sz w:val="22"/>
          <w:szCs w:val="22"/>
        </w:rPr>
        <w:t xml:space="preserve"> of ever more intuitive human-application </w:t>
      </w:r>
      <w:r w:rsidR="00EC0159" w:rsidRPr="009833BB">
        <w:rPr>
          <w:rFonts w:ascii="Times New Roman" w:hAnsi="Times New Roman" w:cs="Times New Roman"/>
          <w:sz w:val="22"/>
          <w:szCs w:val="22"/>
        </w:rPr>
        <w:t>interaction</w:t>
      </w:r>
      <w:r w:rsidR="00E53F3B" w:rsidRPr="009833BB">
        <w:rPr>
          <w:rFonts w:ascii="Times New Roman" w:hAnsi="Times New Roman" w:cs="Times New Roman"/>
          <w:sz w:val="22"/>
          <w:szCs w:val="22"/>
        </w:rPr>
        <w:t>, research</w:t>
      </w:r>
      <w:r w:rsidR="009833BB" w:rsidRPr="009833BB">
        <w:rPr>
          <w:rFonts w:ascii="Times New Roman" w:hAnsi="Times New Roman" w:cs="Times New Roman"/>
          <w:sz w:val="22"/>
          <w:szCs w:val="22"/>
        </w:rPr>
        <w:t xml:space="preserve"> in predicting and understanding user behaviour, applied to particular systems becomes ever more important, impacting elements of daily societal life, both professionally and personally. </w:t>
      </w:r>
      <w:r w:rsidR="009833BB">
        <w:rPr>
          <w:rFonts w:ascii="Times New Roman" w:hAnsi="Times New Roman" w:cs="Times New Roman"/>
          <w:sz w:val="22"/>
          <w:szCs w:val="22"/>
        </w:rPr>
        <w:t xml:space="preserve">Understanding user </w:t>
      </w:r>
      <w:r w:rsidR="009B2859">
        <w:rPr>
          <w:rFonts w:ascii="Times New Roman" w:hAnsi="Times New Roman" w:cs="Times New Roman"/>
          <w:sz w:val="22"/>
          <w:szCs w:val="22"/>
        </w:rPr>
        <w:t>behavior</w:t>
      </w:r>
      <w:r w:rsidR="009833BB">
        <w:rPr>
          <w:rFonts w:ascii="Times New Roman" w:hAnsi="Times New Roman" w:cs="Times New Roman"/>
          <w:sz w:val="22"/>
          <w:szCs w:val="22"/>
        </w:rPr>
        <w:t>, during particular events, leads to a more informed predictive model, thus allowing the construction of more intuitive interfaces and</w:t>
      </w:r>
      <w:r w:rsidRPr="00824C57">
        <w:rPr>
          <w:rFonts w:ascii="Times New Roman" w:hAnsi="Times New Roman" w:cs="Times New Roman"/>
          <w:sz w:val="22"/>
          <w:szCs w:val="22"/>
        </w:rPr>
        <w:t xml:space="preserve"> a better user experience. </w:t>
      </w:r>
      <w:r w:rsidR="00B26C8C">
        <w:rPr>
          <w:rFonts w:ascii="Times New Roman" w:hAnsi="Times New Roman" w:cs="Times New Roman"/>
          <w:sz w:val="22"/>
          <w:szCs w:val="22"/>
        </w:rPr>
        <w:t xml:space="preserve">Our </w:t>
      </w:r>
      <w:r w:rsidR="009B2859">
        <w:rPr>
          <w:rFonts w:ascii="Times New Roman" w:hAnsi="Times New Roman" w:cs="Times New Roman"/>
          <w:sz w:val="22"/>
          <w:szCs w:val="22"/>
        </w:rPr>
        <w:t xml:space="preserve">work, </w:t>
      </w:r>
      <w:r w:rsidR="009B2859" w:rsidRPr="00824C57">
        <w:rPr>
          <w:rFonts w:ascii="Times New Roman" w:hAnsi="Times New Roman" w:cs="Times New Roman"/>
          <w:sz w:val="22"/>
          <w:szCs w:val="22"/>
        </w:rPr>
        <w:t>based</w:t>
      </w:r>
      <w:r w:rsidRPr="00824C57">
        <w:rPr>
          <w:rFonts w:ascii="Times New Roman" w:hAnsi="Times New Roman" w:cs="Times New Roman"/>
          <w:sz w:val="22"/>
          <w:szCs w:val="22"/>
        </w:rPr>
        <w:t xml:space="preserve"> on psycholinguistics science</w:t>
      </w:r>
      <w:r w:rsidR="00B26C8C">
        <w:rPr>
          <w:rFonts w:ascii="Times New Roman" w:hAnsi="Times New Roman" w:cs="Times New Roman"/>
          <w:sz w:val="22"/>
          <w:szCs w:val="22"/>
        </w:rPr>
        <w:t>,</w:t>
      </w:r>
      <w:r w:rsidRPr="00824C57">
        <w:rPr>
          <w:rFonts w:ascii="Times New Roman" w:hAnsi="Times New Roman" w:cs="Times New Roman"/>
          <w:sz w:val="22"/>
          <w:szCs w:val="22"/>
        </w:rPr>
        <w:t xml:space="preserve"> </w:t>
      </w:r>
      <w:r w:rsidR="00B26C8C">
        <w:rPr>
          <w:rFonts w:ascii="Times New Roman" w:hAnsi="Times New Roman" w:cs="Times New Roman"/>
          <w:sz w:val="22"/>
          <w:szCs w:val="22"/>
        </w:rPr>
        <w:t>aims to</w:t>
      </w:r>
      <w:r w:rsidRPr="00824C57">
        <w:rPr>
          <w:rFonts w:ascii="Times New Roman" w:hAnsi="Times New Roman" w:cs="Times New Roman"/>
          <w:sz w:val="22"/>
          <w:szCs w:val="22"/>
        </w:rPr>
        <w:t xml:space="preserve"> understand whether the words we use in our daily life reflect </w:t>
      </w:r>
      <w:r w:rsidR="00B26C8C">
        <w:rPr>
          <w:rFonts w:ascii="Times New Roman" w:hAnsi="Times New Roman" w:cs="Times New Roman"/>
          <w:sz w:val="22"/>
          <w:szCs w:val="22"/>
        </w:rPr>
        <w:t>our personalities</w:t>
      </w:r>
      <w:r w:rsidRPr="00824C57">
        <w:rPr>
          <w:rFonts w:ascii="Times New Roman" w:hAnsi="Times New Roman" w:cs="Times New Roman"/>
          <w:sz w:val="22"/>
          <w:szCs w:val="22"/>
        </w:rPr>
        <w:t xml:space="preserve"> and what we fell. </w:t>
      </w:r>
      <w:r w:rsidR="00B26C8C">
        <w:rPr>
          <w:rFonts w:ascii="Times New Roman" w:hAnsi="Times New Roman" w:cs="Times New Roman"/>
          <w:sz w:val="22"/>
          <w:szCs w:val="22"/>
        </w:rPr>
        <w:t>P</w:t>
      </w:r>
      <w:r w:rsidR="00B26C8C" w:rsidRPr="00824C57">
        <w:rPr>
          <w:rFonts w:ascii="Times New Roman" w:hAnsi="Times New Roman" w:cs="Times New Roman"/>
          <w:sz w:val="22"/>
          <w:szCs w:val="22"/>
        </w:rPr>
        <w:t xml:space="preserve">sycholinguistics </w:t>
      </w:r>
      <w:r w:rsidR="00B26C8C">
        <w:rPr>
          <w:rFonts w:ascii="Times New Roman" w:hAnsi="Times New Roman" w:cs="Times New Roman"/>
          <w:sz w:val="22"/>
          <w:szCs w:val="22"/>
        </w:rPr>
        <w:t>is a well established and active research field, and it widely accepted that</w:t>
      </w:r>
      <w:r w:rsidRPr="00824C57">
        <w:rPr>
          <w:rFonts w:ascii="Times New Roman" w:hAnsi="Times New Roman" w:cs="Times New Roman"/>
          <w:sz w:val="22"/>
          <w:szCs w:val="22"/>
        </w:rPr>
        <w:t xml:space="preserve"> </w:t>
      </w:r>
      <w:del w:id="0" w:author="Ana Calderon" w:date="2016-06-16T13:18:00Z">
        <w:r w:rsidRPr="00824C57" w:rsidDel="00E27D1D">
          <w:rPr>
            <w:rFonts w:ascii="Times New Roman" w:hAnsi="Times New Roman" w:cs="Times New Roman"/>
            <w:sz w:val="22"/>
            <w:szCs w:val="22"/>
          </w:rPr>
          <w:delText xml:space="preserve">languages can </w:delText>
        </w:r>
        <w:commentRangeStart w:id="1"/>
        <w:commentRangeStart w:id="2"/>
        <w:r w:rsidRPr="00824C57" w:rsidDel="00E27D1D">
          <w:rPr>
            <w:rFonts w:ascii="Times New Roman" w:hAnsi="Times New Roman" w:cs="Times New Roman"/>
            <w:sz w:val="22"/>
            <w:szCs w:val="22"/>
          </w:rPr>
          <w:delText>reflect more than words and what we want to say.</w:delText>
        </w:r>
        <w:commentRangeEnd w:id="1"/>
        <w:r w:rsidR="00B26C8C" w:rsidDel="00E27D1D">
          <w:rPr>
            <w:rStyle w:val="CommentReference"/>
          </w:rPr>
          <w:commentReference w:id="1"/>
        </w:r>
        <w:commentRangeEnd w:id="2"/>
        <w:r w:rsidR="005830BC" w:rsidDel="00E27D1D">
          <w:rPr>
            <w:rStyle w:val="CommentReference"/>
          </w:rPr>
          <w:commentReference w:id="2"/>
        </w:r>
      </w:del>
      <w:ins w:id="3" w:author="Ana Calderon" w:date="2016-06-16T13:18:00Z">
        <w:r w:rsidR="00E27D1D">
          <w:rPr>
            <w:rFonts w:ascii="Times New Roman" w:hAnsi="Times New Roman" w:cs="Times New Roman"/>
            <w:sz w:val="22"/>
            <w:szCs w:val="22"/>
          </w:rPr>
          <w:t xml:space="preserve">written text can reflect more than words, it conveys emotion and </w:t>
        </w:r>
      </w:ins>
      <w:ins w:id="4" w:author="Ana Calderon" w:date="2016-06-16T13:19:00Z">
        <w:r w:rsidR="00E27D1D">
          <w:rPr>
            <w:rFonts w:ascii="Times New Roman" w:hAnsi="Times New Roman" w:cs="Times New Roman"/>
            <w:sz w:val="22"/>
            <w:szCs w:val="22"/>
          </w:rPr>
          <w:t>personality</w:t>
        </w:r>
      </w:ins>
      <w:ins w:id="5" w:author="Ana Calderon" w:date="2016-06-16T13:18:00Z">
        <w:r w:rsidR="00E27D1D">
          <w:rPr>
            <w:rFonts w:ascii="Times New Roman" w:hAnsi="Times New Roman" w:cs="Times New Roman"/>
            <w:sz w:val="22"/>
            <w:szCs w:val="22"/>
          </w:rPr>
          <w:t xml:space="preserve"> </w:t>
        </w:r>
      </w:ins>
      <w:ins w:id="6" w:author="Ana Calderon" w:date="2016-06-16T13:19:00Z">
        <w:r w:rsidR="00E27D1D">
          <w:rPr>
            <w:rFonts w:ascii="Times New Roman" w:hAnsi="Times New Roman" w:cs="Times New Roman"/>
            <w:sz w:val="22"/>
            <w:szCs w:val="22"/>
          </w:rPr>
          <w:t>traits.</w:t>
        </w:r>
      </w:ins>
      <w:bookmarkStart w:id="7" w:name="_GoBack"/>
      <w:bookmarkEnd w:id="7"/>
      <w:r w:rsidRPr="00824C57">
        <w:rPr>
          <w:rFonts w:ascii="Times New Roman" w:hAnsi="Times New Roman" w:cs="Times New Roman"/>
          <w:sz w:val="22"/>
          <w:szCs w:val="22"/>
        </w:rPr>
        <w:t xml:space="preserve"> Research has shown a strong correlation between the word choice and personality, emotions, attitude and thought process. </w:t>
      </w:r>
      <w:r w:rsidR="00B26C8C">
        <w:rPr>
          <w:rFonts w:ascii="Times New Roman" w:hAnsi="Times New Roman" w:cs="Times New Roman"/>
          <w:sz w:val="22"/>
          <w:szCs w:val="22"/>
        </w:rPr>
        <w:t>This</w:t>
      </w:r>
      <w:r w:rsidR="00B26C8C" w:rsidRPr="00824C57">
        <w:rPr>
          <w:rFonts w:ascii="Times New Roman" w:hAnsi="Times New Roman" w:cs="Times New Roman"/>
          <w:sz w:val="22"/>
          <w:szCs w:val="22"/>
        </w:rPr>
        <w:t xml:space="preserve"> </w:t>
      </w:r>
      <w:r w:rsidR="00B26C8C">
        <w:rPr>
          <w:rFonts w:ascii="Times New Roman" w:hAnsi="Times New Roman" w:cs="Times New Roman"/>
          <w:sz w:val="22"/>
          <w:szCs w:val="22"/>
        </w:rPr>
        <w:t>provides further evidence that it is possible to</w:t>
      </w:r>
      <w:r w:rsidRPr="00824C57">
        <w:rPr>
          <w:rFonts w:ascii="Times New Roman" w:hAnsi="Times New Roman" w:cs="Times New Roman"/>
          <w:sz w:val="22"/>
          <w:szCs w:val="22"/>
        </w:rPr>
        <w:t xml:space="preserve"> </w:t>
      </w:r>
      <w:r w:rsidR="00B26C8C">
        <w:rPr>
          <w:rFonts w:ascii="Times New Roman" w:hAnsi="Times New Roman" w:cs="Times New Roman"/>
          <w:sz w:val="22"/>
          <w:szCs w:val="22"/>
        </w:rPr>
        <w:t>profile</w:t>
      </w:r>
      <w:r w:rsidR="00B26C8C" w:rsidRPr="00824C57">
        <w:rPr>
          <w:rFonts w:ascii="Times New Roman" w:hAnsi="Times New Roman" w:cs="Times New Roman"/>
          <w:sz w:val="22"/>
          <w:szCs w:val="22"/>
        </w:rPr>
        <w:t xml:space="preserve"> </w:t>
      </w:r>
      <w:r w:rsidRPr="00824C57">
        <w:rPr>
          <w:rFonts w:ascii="Times New Roman" w:hAnsi="Times New Roman" w:cs="Times New Roman"/>
          <w:sz w:val="22"/>
          <w:szCs w:val="22"/>
        </w:rPr>
        <w:t xml:space="preserve">users’ identity Fast and Funder (2008). Most of the work based on the Linguistic Inquiry and Word Count (LIWC) psycholinguistics dictionary </w:t>
      </w:r>
      <w:proofErr w:type="spellStart"/>
      <w:r w:rsidRPr="00824C57">
        <w:rPr>
          <w:rFonts w:ascii="Times New Roman" w:hAnsi="Times New Roman" w:cs="Times New Roman"/>
          <w:sz w:val="22"/>
          <w:szCs w:val="22"/>
        </w:rPr>
        <w:t>Tausczik</w:t>
      </w:r>
      <w:proofErr w:type="spellEnd"/>
      <w:r w:rsidRPr="00824C57">
        <w:rPr>
          <w:rFonts w:ascii="Times New Roman" w:hAnsi="Times New Roman" w:cs="Times New Roman"/>
          <w:sz w:val="22"/>
          <w:szCs w:val="22"/>
        </w:rPr>
        <w:t xml:space="preserve"> &amp; </w:t>
      </w:r>
      <w:proofErr w:type="spellStart"/>
      <w:r w:rsidRPr="00824C57">
        <w:rPr>
          <w:rFonts w:ascii="Times New Roman" w:hAnsi="Times New Roman" w:cs="Times New Roman"/>
          <w:sz w:val="22"/>
          <w:szCs w:val="22"/>
        </w:rPr>
        <w:t>Pennebaker</w:t>
      </w:r>
      <w:proofErr w:type="spellEnd"/>
      <w:r w:rsidRPr="00824C57">
        <w:rPr>
          <w:rFonts w:ascii="Times New Roman" w:hAnsi="Times New Roman" w:cs="Times New Roman"/>
          <w:sz w:val="22"/>
          <w:szCs w:val="22"/>
        </w:rPr>
        <w:t xml:space="preserve">, 2010, and </w:t>
      </w:r>
      <w:proofErr w:type="spellStart"/>
      <w:r w:rsidRPr="00824C57">
        <w:rPr>
          <w:rFonts w:ascii="Times New Roman" w:hAnsi="Times New Roman" w:cs="Times New Roman"/>
          <w:sz w:val="22"/>
          <w:szCs w:val="22"/>
        </w:rPr>
        <w:t>Pennebaker</w:t>
      </w:r>
      <w:proofErr w:type="spellEnd"/>
      <w:r w:rsidRPr="00824C57">
        <w:rPr>
          <w:rFonts w:ascii="Times New Roman" w:hAnsi="Times New Roman" w:cs="Times New Roman"/>
          <w:sz w:val="22"/>
          <w:szCs w:val="22"/>
        </w:rPr>
        <w:t xml:space="preserve"> et al., 2007. The LIWC is used to find psychologically meaningful word categories from word usage in writing.</w:t>
      </w:r>
    </w:p>
    <w:p w14:paraId="49D02C4F" w14:textId="77777777" w:rsidR="00341515" w:rsidRPr="00824C57" w:rsidRDefault="00341515" w:rsidP="00A823FE">
      <w:pPr>
        <w:jc w:val="both"/>
        <w:rPr>
          <w:rFonts w:ascii="Times New Roman" w:hAnsi="Times New Roman" w:cs="Times New Roman"/>
          <w:sz w:val="22"/>
          <w:szCs w:val="22"/>
        </w:rPr>
      </w:pPr>
    </w:p>
    <w:p w14:paraId="5240B4EE" w14:textId="794708AA" w:rsidR="00341515" w:rsidRPr="00824C57" w:rsidRDefault="00B974AD" w:rsidP="00A823FE">
      <w:pPr>
        <w:pStyle w:val="ListParagraph"/>
        <w:numPr>
          <w:ilvl w:val="0"/>
          <w:numId w:val="1"/>
        </w:numPr>
        <w:jc w:val="both"/>
        <w:rPr>
          <w:rFonts w:ascii="Times New Roman" w:hAnsi="Times New Roman" w:cs="Times New Roman"/>
          <w:b/>
          <w:bCs/>
          <w:sz w:val="22"/>
          <w:szCs w:val="22"/>
        </w:rPr>
      </w:pPr>
      <w:r w:rsidRPr="00824C57">
        <w:rPr>
          <w:rFonts w:ascii="Times New Roman" w:hAnsi="Times New Roman" w:cs="Times New Roman"/>
          <w:b/>
          <w:bCs/>
          <w:sz w:val="22"/>
          <w:szCs w:val="22"/>
        </w:rPr>
        <w:t>Data set</w:t>
      </w:r>
    </w:p>
    <w:p w14:paraId="38DF5BC7" w14:textId="62BDED12" w:rsidR="002F3B9F" w:rsidRPr="00824C57" w:rsidRDefault="00B974AD" w:rsidP="00A823FE">
      <w:pPr>
        <w:jc w:val="both"/>
        <w:rPr>
          <w:rFonts w:ascii="Times New Roman" w:eastAsia="Times New Roman" w:hAnsi="Times New Roman" w:cs="Times New Roman"/>
          <w:sz w:val="22"/>
          <w:szCs w:val="22"/>
        </w:rPr>
      </w:pPr>
      <w:r w:rsidRPr="00824C57">
        <w:rPr>
          <w:rFonts w:ascii="Times New Roman" w:hAnsi="Times New Roman" w:cs="Times New Roman"/>
          <w:sz w:val="22"/>
          <w:szCs w:val="22"/>
        </w:rPr>
        <w:t>Social media ha</w:t>
      </w:r>
      <w:r w:rsidR="00EE1F33">
        <w:rPr>
          <w:rFonts w:ascii="Times New Roman" w:hAnsi="Times New Roman" w:cs="Times New Roman"/>
          <w:sz w:val="22"/>
          <w:szCs w:val="22"/>
        </w:rPr>
        <w:t>s</w:t>
      </w:r>
      <w:r w:rsidRPr="00824C57">
        <w:rPr>
          <w:rFonts w:ascii="Times New Roman" w:hAnsi="Times New Roman" w:cs="Times New Roman"/>
          <w:sz w:val="22"/>
          <w:szCs w:val="22"/>
        </w:rPr>
        <w:t xml:space="preserve"> been used in </w:t>
      </w:r>
      <w:r w:rsidR="00EE1F33">
        <w:rPr>
          <w:rFonts w:ascii="Times New Roman" w:hAnsi="Times New Roman" w:cs="Times New Roman"/>
          <w:sz w:val="22"/>
          <w:szCs w:val="22"/>
        </w:rPr>
        <w:t xml:space="preserve">varying computer system approaches, varying from sharing and gathering of information and data, to </w:t>
      </w:r>
      <w:del w:id="8" w:author="Ana Calderon" w:date="2016-06-16T13:17:00Z">
        <w:r w:rsidR="00EE1F33" w:rsidDel="00E27D1D">
          <w:rPr>
            <w:rFonts w:ascii="Times New Roman" w:hAnsi="Times New Roman" w:cs="Times New Roman"/>
            <w:sz w:val="22"/>
            <w:szCs w:val="22"/>
          </w:rPr>
          <w:delText>cattering</w:delText>
        </w:r>
      </w:del>
      <w:ins w:id="9" w:author="Ana Calderon" w:date="2016-06-16T13:17:00Z">
        <w:r w:rsidR="00E27D1D">
          <w:rPr>
            <w:rFonts w:ascii="Times New Roman" w:hAnsi="Times New Roman" w:cs="Times New Roman"/>
            <w:sz w:val="22"/>
            <w:szCs w:val="22"/>
          </w:rPr>
          <w:t>catering</w:t>
        </w:r>
      </w:ins>
      <w:r w:rsidR="00EE1F33">
        <w:rPr>
          <w:rFonts w:ascii="Times New Roman" w:hAnsi="Times New Roman" w:cs="Times New Roman"/>
          <w:sz w:val="22"/>
          <w:szCs w:val="22"/>
        </w:rPr>
        <w:t xml:space="preserve"> for</w:t>
      </w:r>
      <w:r w:rsidR="002F3B9F" w:rsidRPr="00824C57">
        <w:rPr>
          <w:rFonts w:ascii="Times New Roman" w:hAnsi="Times New Roman" w:cs="Times New Roman"/>
          <w:sz w:val="22"/>
          <w:szCs w:val="22"/>
        </w:rPr>
        <w:t xml:space="preserve"> marketing and business needs</w:t>
      </w:r>
      <w:r w:rsidR="00EE1F33">
        <w:rPr>
          <w:rFonts w:ascii="Times New Roman" w:hAnsi="Times New Roman" w:cs="Times New Roman"/>
          <w:sz w:val="22"/>
          <w:szCs w:val="22"/>
        </w:rPr>
        <w:t>.</w:t>
      </w:r>
      <w:r w:rsidR="002F3B9F" w:rsidRPr="00824C57">
        <w:rPr>
          <w:rFonts w:ascii="Times New Roman" w:hAnsi="Times New Roman" w:cs="Times New Roman"/>
          <w:sz w:val="22"/>
          <w:szCs w:val="22"/>
        </w:rPr>
        <w:t xml:space="preserve"> Furthermore, it is also used as technical support for computer system platforms </w:t>
      </w:r>
      <w:r w:rsidR="002F3B9F" w:rsidRPr="00824C57">
        <w:rPr>
          <w:rFonts w:ascii="Times New Roman" w:eastAsia="Times New Roman" w:hAnsi="Times New Roman" w:cs="Times New Roman"/>
          <w:sz w:val="22"/>
          <w:szCs w:val="22"/>
        </w:rPr>
        <w:t xml:space="preserve">(Thompson, 2009). </w:t>
      </w:r>
    </w:p>
    <w:p w14:paraId="09FD2BE6" w14:textId="72771F4B" w:rsidR="00B974AD" w:rsidRPr="00824C57" w:rsidRDefault="00B974AD" w:rsidP="00A823FE">
      <w:pPr>
        <w:ind w:left="-90"/>
        <w:jc w:val="both"/>
        <w:rPr>
          <w:rFonts w:ascii="Times New Roman" w:hAnsi="Times New Roman" w:cs="Times New Roman"/>
          <w:sz w:val="22"/>
          <w:szCs w:val="22"/>
        </w:rPr>
      </w:pPr>
      <w:r w:rsidRPr="00824C57">
        <w:rPr>
          <w:rFonts w:ascii="Times New Roman" w:hAnsi="Times New Roman" w:cs="Times New Roman"/>
          <w:b/>
          <w:bCs/>
          <w:noProof/>
          <w:sz w:val="22"/>
          <w:szCs w:val="22"/>
          <w:lang w:eastAsia="en-US"/>
        </w:rPr>
        <w:drawing>
          <wp:inline distT="0" distB="0" distL="0" distR="0" wp14:anchorId="66DA4F1A" wp14:editId="50046379">
            <wp:extent cx="3320854" cy="2026920"/>
            <wp:effectExtent l="0" t="0" r="6985"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6-06-14 22.44.46.png"/>
                    <pic:cNvPicPr/>
                  </pic:nvPicPr>
                  <pic:blipFill>
                    <a:blip r:embed="rId10">
                      <a:extLst>
                        <a:ext uri="{28A0092B-C50C-407E-A947-70E740481C1C}">
                          <a14:useLocalDpi xmlns:a14="http://schemas.microsoft.com/office/drawing/2010/main" val="0"/>
                        </a:ext>
                      </a:extLst>
                    </a:blip>
                    <a:stretch>
                      <a:fillRect/>
                    </a:stretch>
                  </pic:blipFill>
                  <pic:spPr>
                    <a:xfrm>
                      <a:off x="0" y="0"/>
                      <a:ext cx="3328010" cy="2031288"/>
                    </a:xfrm>
                    <a:prstGeom prst="rect">
                      <a:avLst/>
                    </a:prstGeom>
                  </pic:spPr>
                </pic:pic>
              </a:graphicData>
            </a:graphic>
          </wp:inline>
        </w:drawing>
      </w:r>
      <w:r w:rsidRPr="00824C57">
        <w:rPr>
          <w:rFonts w:ascii="Times New Roman" w:hAnsi="Times New Roman" w:cs="Times New Roman"/>
          <w:sz w:val="22"/>
          <w:szCs w:val="22"/>
        </w:rPr>
        <w:t xml:space="preserve"> </w:t>
      </w:r>
    </w:p>
    <w:p w14:paraId="48380E3F" w14:textId="66843895" w:rsidR="002F3B9F" w:rsidRPr="00824C57" w:rsidRDefault="002F3B9F" w:rsidP="00516162">
      <w:pPr>
        <w:pStyle w:val="Caption"/>
        <w:jc w:val="center"/>
        <w:rPr>
          <w:rFonts w:ascii="Times New Roman" w:hAnsi="Times New Roman" w:cs="Times New Roman"/>
          <w:sz w:val="22"/>
          <w:szCs w:val="22"/>
        </w:rPr>
      </w:pPr>
      <w:r w:rsidRPr="00824C57">
        <w:rPr>
          <w:rFonts w:ascii="Times New Roman" w:hAnsi="Times New Roman" w:cs="Times New Roman"/>
          <w:sz w:val="22"/>
          <w:szCs w:val="22"/>
        </w:rPr>
        <w:t xml:space="preserve">Figure </w:t>
      </w:r>
      <w:r w:rsidRPr="00824C57">
        <w:rPr>
          <w:rFonts w:ascii="Times New Roman" w:hAnsi="Times New Roman" w:cs="Times New Roman"/>
          <w:sz w:val="22"/>
          <w:szCs w:val="22"/>
        </w:rPr>
        <w:fldChar w:fldCharType="begin"/>
      </w:r>
      <w:r w:rsidRPr="00824C57">
        <w:rPr>
          <w:rFonts w:ascii="Times New Roman" w:hAnsi="Times New Roman" w:cs="Times New Roman"/>
          <w:sz w:val="22"/>
          <w:szCs w:val="22"/>
        </w:rPr>
        <w:instrText xml:space="preserve"> SEQ Figure \* ARABIC </w:instrText>
      </w:r>
      <w:r w:rsidRPr="00824C57">
        <w:rPr>
          <w:rFonts w:ascii="Times New Roman" w:hAnsi="Times New Roman" w:cs="Times New Roman"/>
          <w:sz w:val="22"/>
          <w:szCs w:val="22"/>
        </w:rPr>
        <w:fldChar w:fldCharType="separate"/>
      </w:r>
      <w:r w:rsidR="0001293A">
        <w:rPr>
          <w:rFonts w:ascii="Times New Roman" w:hAnsi="Times New Roman" w:cs="Times New Roman"/>
          <w:noProof/>
          <w:sz w:val="22"/>
          <w:szCs w:val="22"/>
        </w:rPr>
        <w:t>1</w:t>
      </w:r>
      <w:r w:rsidRPr="00824C57">
        <w:rPr>
          <w:rFonts w:ascii="Times New Roman" w:hAnsi="Times New Roman" w:cs="Times New Roman"/>
          <w:sz w:val="22"/>
          <w:szCs w:val="22"/>
        </w:rPr>
        <w:fldChar w:fldCharType="end"/>
      </w:r>
      <w:r w:rsidRPr="00824C57">
        <w:rPr>
          <w:rFonts w:ascii="Times New Roman" w:hAnsi="Times New Roman" w:cs="Times New Roman"/>
          <w:sz w:val="22"/>
          <w:szCs w:val="22"/>
        </w:rPr>
        <w:t xml:space="preserve"> U.S. Consumer Preferences for Company Usage of Social Media</w:t>
      </w:r>
    </w:p>
    <w:p w14:paraId="797B9480" w14:textId="38F21448" w:rsidR="002F3B9F" w:rsidRPr="00824C57" w:rsidRDefault="002F3B9F" w:rsidP="00A823FE">
      <w:pPr>
        <w:jc w:val="both"/>
        <w:rPr>
          <w:rFonts w:ascii="Times New Roman" w:hAnsi="Times New Roman" w:cs="Times New Roman"/>
          <w:sz w:val="22"/>
          <w:szCs w:val="22"/>
        </w:rPr>
      </w:pPr>
      <w:r w:rsidRPr="00824C57">
        <w:rPr>
          <w:rFonts w:ascii="Times New Roman" w:hAnsi="Times New Roman" w:cs="Times New Roman"/>
          <w:sz w:val="22"/>
          <w:szCs w:val="22"/>
        </w:rPr>
        <w:t>Figure 1, shows more than 60% of participants in US survey conducted by Thomas, agrees with the statement that social media have been used as a technical support for posting technical issues for computer system.</w:t>
      </w:r>
    </w:p>
    <w:p w14:paraId="609C3A7A" w14:textId="77777777" w:rsidR="002F3B9F" w:rsidRPr="00824C57" w:rsidRDefault="002F3B9F" w:rsidP="00A823FE">
      <w:pPr>
        <w:jc w:val="both"/>
        <w:rPr>
          <w:rFonts w:ascii="Times New Roman" w:hAnsi="Times New Roman" w:cs="Times New Roman"/>
          <w:sz w:val="22"/>
          <w:szCs w:val="22"/>
        </w:rPr>
      </w:pPr>
    </w:p>
    <w:p w14:paraId="3A00CF92" w14:textId="63C4A564" w:rsidR="002F3B9F" w:rsidRPr="00824C57" w:rsidRDefault="002F3B9F" w:rsidP="00A823FE">
      <w:pPr>
        <w:jc w:val="both"/>
        <w:rPr>
          <w:rFonts w:ascii="Times New Roman" w:hAnsi="Times New Roman" w:cs="Times New Roman"/>
          <w:sz w:val="22"/>
          <w:szCs w:val="22"/>
        </w:rPr>
      </w:pPr>
      <w:r w:rsidRPr="00824C57">
        <w:rPr>
          <w:rFonts w:ascii="Times New Roman" w:hAnsi="Times New Roman" w:cs="Times New Roman"/>
          <w:sz w:val="22"/>
          <w:szCs w:val="22"/>
        </w:rPr>
        <w:t>Our data set generated from an interaction between users and complex scholarship system for EU funds. Consist of 391 users and 1390 comment posted by users as response to system status and reporting their experience with the system.</w:t>
      </w:r>
    </w:p>
    <w:p w14:paraId="10172A76" w14:textId="77777777" w:rsidR="002F3B9F" w:rsidRPr="00824C57" w:rsidRDefault="002F3B9F" w:rsidP="00A823FE">
      <w:pPr>
        <w:jc w:val="both"/>
        <w:rPr>
          <w:rFonts w:ascii="Times New Roman" w:hAnsi="Times New Roman" w:cs="Times New Roman"/>
          <w:sz w:val="22"/>
          <w:szCs w:val="22"/>
        </w:rPr>
      </w:pPr>
    </w:p>
    <w:p w14:paraId="0A09D3D5" w14:textId="2B0C0CB9" w:rsidR="002F3B9F" w:rsidRPr="00824C57" w:rsidRDefault="002F3B9F" w:rsidP="00A823FE">
      <w:pPr>
        <w:jc w:val="both"/>
        <w:rPr>
          <w:rFonts w:ascii="Times New Roman" w:hAnsi="Times New Roman" w:cs="Times New Roman"/>
          <w:sz w:val="22"/>
          <w:szCs w:val="22"/>
        </w:rPr>
      </w:pPr>
      <w:r w:rsidRPr="00824C57">
        <w:rPr>
          <w:rFonts w:ascii="Times New Roman" w:hAnsi="Times New Roman" w:cs="Times New Roman"/>
          <w:sz w:val="22"/>
          <w:szCs w:val="22"/>
        </w:rPr>
        <w:t xml:space="preserve">Google analytics have been installed in the web application to track user’s behavior and system status. The data from Google analytics have been used to identify the server’s status and divided the status to two stages </w:t>
      </w:r>
      <w:r w:rsidRPr="00824C57">
        <w:rPr>
          <w:rFonts w:ascii="Times New Roman" w:hAnsi="Times New Roman" w:cs="Times New Roman"/>
          <w:i/>
          <w:iCs/>
          <w:sz w:val="22"/>
          <w:szCs w:val="22"/>
        </w:rPr>
        <w:t>idle</w:t>
      </w:r>
      <w:r w:rsidRPr="00824C57">
        <w:rPr>
          <w:rFonts w:ascii="Times New Roman" w:hAnsi="Times New Roman" w:cs="Times New Roman"/>
          <w:sz w:val="22"/>
          <w:szCs w:val="22"/>
        </w:rPr>
        <w:t xml:space="preserve">, where system had higher number of sessions and system marked as </w:t>
      </w:r>
      <w:r w:rsidRPr="00824C57">
        <w:rPr>
          <w:rFonts w:ascii="Times New Roman" w:hAnsi="Times New Roman" w:cs="Times New Roman"/>
          <w:i/>
          <w:iCs/>
          <w:sz w:val="22"/>
          <w:szCs w:val="22"/>
        </w:rPr>
        <w:t>failure</w:t>
      </w:r>
      <w:r w:rsidRPr="00824C57">
        <w:rPr>
          <w:rFonts w:ascii="Times New Roman" w:hAnsi="Times New Roman" w:cs="Times New Roman"/>
          <w:sz w:val="22"/>
          <w:szCs w:val="22"/>
        </w:rPr>
        <w:t xml:space="preserve"> where system had a lower session engaged</w:t>
      </w:r>
      <w:r w:rsidR="008508CA" w:rsidRPr="00824C57">
        <w:rPr>
          <w:rFonts w:ascii="Times New Roman" w:hAnsi="Times New Roman" w:cs="Times New Roman"/>
          <w:sz w:val="22"/>
          <w:szCs w:val="22"/>
        </w:rPr>
        <w:t xml:space="preserve">. As shown in Figure 2, is sample of google analytic in one day and clearly shows the drop at 8 pm where the system has been identified as </w:t>
      </w:r>
      <w:r w:rsidR="008508CA" w:rsidRPr="00824C57">
        <w:rPr>
          <w:rFonts w:ascii="Times New Roman" w:hAnsi="Times New Roman" w:cs="Times New Roman"/>
          <w:i/>
          <w:iCs/>
          <w:sz w:val="22"/>
          <w:szCs w:val="22"/>
        </w:rPr>
        <w:t>failure</w:t>
      </w:r>
      <w:r w:rsidR="008508CA" w:rsidRPr="00824C57">
        <w:rPr>
          <w:rFonts w:ascii="Times New Roman" w:hAnsi="Times New Roman" w:cs="Times New Roman"/>
          <w:sz w:val="22"/>
          <w:szCs w:val="22"/>
        </w:rPr>
        <w:t>.</w:t>
      </w:r>
    </w:p>
    <w:p w14:paraId="1C83EEF2" w14:textId="77777777" w:rsidR="008508CA" w:rsidRPr="00824C57" w:rsidRDefault="008508CA" w:rsidP="00A823FE">
      <w:pPr>
        <w:jc w:val="both"/>
        <w:rPr>
          <w:rFonts w:ascii="Times New Roman" w:hAnsi="Times New Roman" w:cs="Times New Roman"/>
          <w:sz w:val="22"/>
          <w:szCs w:val="22"/>
        </w:rPr>
      </w:pPr>
    </w:p>
    <w:p w14:paraId="7CDDEB15" w14:textId="77777777" w:rsidR="008508CA" w:rsidRPr="00824C57" w:rsidRDefault="008508CA" w:rsidP="00A823FE">
      <w:pPr>
        <w:jc w:val="both"/>
        <w:rPr>
          <w:rFonts w:ascii="Times New Roman" w:hAnsi="Times New Roman" w:cs="Times New Roman"/>
          <w:sz w:val="22"/>
          <w:szCs w:val="22"/>
        </w:rPr>
        <w:sectPr w:rsidR="008508CA" w:rsidRPr="00824C57" w:rsidSect="00516162">
          <w:pgSz w:w="11900" w:h="16840"/>
          <w:pgMar w:top="1440" w:right="730" w:bottom="1440" w:left="720" w:header="720" w:footer="720" w:gutter="0"/>
          <w:cols w:num="2" w:space="360"/>
          <w:docGrid w:linePitch="400"/>
        </w:sectPr>
      </w:pPr>
    </w:p>
    <w:p w14:paraId="1D7C5FC3" w14:textId="4FF81F84" w:rsidR="008508CA" w:rsidRPr="00824C57" w:rsidRDefault="008508CA" w:rsidP="00A823FE">
      <w:pPr>
        <w:jc w:val="both"/>
        <w:rPr>
          <w:rFonts w:ascii="Times New Roman" w:hAnsi="Times New Roman" w:cs="Times New Roman"/>
          <w:sz w:val="22"/>
          <w:szCs w:val="22"/>
        </w:rPr>
      </w:pPr>
      <w:r w:rsidRPr="00824C57">
        <w:rPr>
          <w:rFonts w:ascii="Times New Roman" w:hAnsi="Times New Roman" w:cs="Times New Roman"/>
          <w:noProof/>
          <w:sz w:val="22"/>
          <w:szCs w:val="22"/>
          <w:lang w:eastAsia="en-US"/>
        </w:rPr>
        <w:lastRenderedPageBreak/>
        <w:drawing>
          <wp:inline distT="0" distB="0" distL="0" distR="0" wp14:anchorId="0571F602" wp14:editId="55E9B704">
            <wp:extent cx="6223529" cy="1488440"/>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6-06-14 22.57.19.png"/>
                    <pic:cNvPicPr/>
                  </pic:nvPicPr>
                  <pic:blipFill>
                    <a:blip r:embed="rId11">
                      <a:extLst>
                        <a:ext uri="{28A0092B-C50C-407E-A947-70E740481C1C}">
                          <a14:useLocalDpi xmlns:a14="http://schemas.microsoft.com/office/drawing/2010/main" val="0"/>
                        </a:ext>
                      </a:extLst>
                    </a:blip>
                    <a:stretch>
                      <a:fillRect/>
                    </a:stretch>
                  </pic:blipFill>
                  <pic:spPr>
                    <a:xfrm>
                      <a:off x="0" y="0"/>
                      <a:ext cx="6332075" cy="1514400"/>
                    </a:xfrm>
                    <a:prstGeom prst="rect">
                      <a:avLst/>
                    </a:prstGeom>
                  </pic:spPr>
                </pic:pic>
              </a:graphicData>
            </a:graphic>
          </wp:inline>
        </w:drawing>
      </w:r>
    </w:p>
    <w:p w14:paraId="1990E3EA" w14:textId="6B68473E" w:rsidR="008508CA" w:rsidRPr="00824C57" w:rsidRDefault="008508CA" w:rsidP="00E53F3B">
      <w:pPr>
        <w:pStyle w:val="Caption"/>
        <w:jc w:val="center"/>
        <w:outlineLvl w:val="0"/>
        <w:rPr>
          <w:rFonts w:ascii="Times New Roman" w:hAnsi="Times New Roman" w:cs="Times New Roman"/>
          <w:sz w:val="22"/>
          <w:szCs w:val="22"/>
        </w:rPr>
      </w:pPr>
      <w:r w:rsidRPr="00824C57">
        <w:rPr>
          <w:rFonts w:ascii="Times New Roman" w:hAnsi="Times New Roman" w:cs="Times New Roman"/>
          <w:sz w:val="22"/>
          <w:szCs w:val="22"/>
        </w:rPr>
        <w:t xml:space="preserve">Figure </w:t>
      </w:r>
      <w:r w:rsidRPr="00824C57">
        <w:rPr>
          <w:rFonts w:ascii="Times New Roman" w:hAnsi="Times New Roman" w:cs="Times New Roman"/>
          <w:sz w:val="22"/>
          <w:szCs w:val="22"/>
        </w:rPr>
        <w:fldChar w:fldCharType="begin"/>
      </w:r>
      <w:r w:rsidRPr="00824C57">
        <w:rPr>
          <w:rFonts w:ascii="Times New Roman" w:hAnsi="Times New Roman" w:cs="Times New Roman"/>
          <w:sz w:val="22"/>
          <w:szCs w:val="22"/>
        </w:rPr>
        <w:instrText xml:space="preserve"> SEQ Figure \* ARABIC </w:instrText>
      </w:r>
      <w:r w:rsidRPr="00824C57">
        <w:rPr>
          <w:rFonts w:ascii="Times New Roman" w:hAnsi="Times New Roman" w:cs="Times New Roman"/>
          <w:sz w:val="22"/>
          <w:szCs w:val="22"/>
        </w:rPr>
        <w:fldChar w:fldCharType="separate"/>
      </w:r>
      <w:r w:rsidR="0001293A">
        <w:rPr>
          <w:rFonts w:ascii="Times New Roman" w:hAnsi="Times New Roman" w:cs="Times New Roman"/>
          <w:noProof/>
          <w:sz w:val="22"/>
          <w:szCs w:val="22"/>
        </w:rPr>
        <w:t>2</w:t>
      </w:r>
      <w:r w:rsidRPr="00824C57">
        <w:rPr>
          <w:rFonts w:ascii="Times New Roman" w:hAnsi="Times New Roman" w:cs="Times New Roman"/>
          <w:sz w:val="22"/>
          <w:szCs w:val="22"/>
        </w:rPr>
        <w:fldChar w:fldCharType="end"/>
      </w:r>
      <w:r w:rsidRPr="00824C57">
        <w:rPr>
          <w:rFonts w:ascii="Times New Roman" w:hAnsi="Times New Roman" w:cs="Times New Roman"/>
          <w:sz w:val="22"/>
          <w:szCs w:val="22"/>
        </w:rPr>
        <w:t>: Google analytic shows behavior of the system</w:t>
      </w:r>
    </w:p>
    <w:p w14:paraId="0B86CE3B" w14:textId="77777777" w:rsidR="008508CA" w:rsidRPr="00824C57" w:rsidRDefault="008508CA" w:rsidP="00A823FE">
      <w:pPr>
        <w:jc w:val="both"/>
        <w:rPr>
          <w:rFonts w:ascii="Times New Roman" w:hAnsi="Times New Roman" w:cs="Times New Roman"/>
          <w:sz w:val="22"/>
          <w:szCs w:val="22"/>
        </w:rPr>
        <w:sectPr w:rsidR="008508CA" w:rsidRPr="00824C57" w:rsidSect="008508CA">
          <w:type w:val="continuous"/>
          <w:pgSz w:w="11900" w:h="16840"/>
          <w:pgMar w:top="1440" w:right="1440" w:bottom="1440" w:left="720" w:header="720" w:footer="720" w:gutter="0"/>
          <w:cols w:space="720"/>
          <w:docGrid w:linePitch="400"/>
        </w:sectPr>
      </w:pPr>
    </w:p>
    <w:p w14:paraId="4C27DD78" w14:textId="6890868D" w:rsidR="002F3B9F" w:rsidRPr="00824C57" w:rsidRDefault="002F3B9F" w:rsidP="00A823FE">
      <w:pPr>
        <w:jc w:val="both"/>
        <w:rPr>
          <w:rFonts w:ascii="Times New Roman" w:hAnsi="Times New Roman" w:cs="Times New Roman"/>
          <w:sz w:val="22"/>
          <w:szCs w:val="22"/>
        </w:rPr>
      </w:pPr>
    </w:p>
    <w:p w14:paraId="3A7AFCF9" w14:textId="6C1960F1" w:rsidR="008508CA" w:rsidRPr="00824C57" w:rsidRDefault="00B974AD" w:rsidP="00A823FE">
      <w:pPr>
        <w:pStyle w:val="ListParagraph"/>
        <w:numPr>
          <w:ilvl w:val="0"/>
          <w:numId w:val="1"/>
        </w:numPr>
        <w:jc w:val="both"/>
        <w:rPr>
          <w:rFonts w:ascii="Times New Roman" w:hAnsi="Times New Roman" w:cs="Times New Roman"/>
          <w:b/>
          <w:bCs/>
          <w:sz w:val="22"/>
          <w:szCs w:val="22"/>
        </w:rPr>
      </w:pPr>
      <w:r w:rsidRPr="00824C57">
        <w:rPr>
          <w:rFonts w:ascii="Times New Roman" w:hAnsi="Times New Roman" w:cs="Times New Roman"/>
          <w:b/>
          <w:bCs/>
          <w:sz w:val="22"/>
          <w:szCs w:val="22"/>
        </w:rPr>
        <w:t>Science behind methodology</w:t>
      </w:r>
    </w:p>
    <w:p w14:paraId="24A90061" w14:textId="0D808054" w:rsidR="008508CA" w:rsidRPr="00824C57" w:rsidRDefault="008508CA" w:rsidP="00A823FE">
      <w:pPr>
        <w:pStyle w:val="ListParagraph"/>
        <w:numPr>
          <w:ilvl w:val="1"/>
          <w:numId w:val="1"/>
        </w:numPr>
        <w:jc w:val="both"/>
        <w:rPr>
          <w:rFonts w:ascii="Times New Roman" w:hAnsi="Times New Roman" w:cs="Times New Roman"/>
          <w:b/>
          <w:bCs/>
          <w:sz w:val="22"/>
          <w:szCs w:val="22"/>
        </w:rPr>
      </w:pPr>
      <w:r w:rsidRPr="00824C57">
        <w:rPr>
          <w:rFonts w:ascii="Times New Roman" w:hAnsi="Times New Roman" w:cs="Times New Roman"/>
          <w:b/>
          <w:bCs/>
          <w:sz w:val="22"/>
          <w:szCs w:val="22"/>
        </w:rPr>
        <w:t>Personality insight (BIG 5 traits)</w:t>
      </w:r>
    </w:p>
    <w:p w14:paraId="4F925D33" w14:textId="77777777" w:rsidR="008508CA" w:rsidRPr="00824C57" w:rsidRDefault="008508CA" w:rsidP="00A823FE">
      <w:pPr>
        <w:jc w:val="both"/>
        <w:rPr>
          <w:rFonts w:ascii="Times New Roman" w:hAnsi="Times New Roman" w:cs="Times New Roman"/>
          <w:sz w:val="22"/>
          <w:szCs w:val="22"/>
        </w:rPr>
      </w:pPr>
    </w:p>
    <w:p w14:paraId="186AE819" w14:textId="13CF5FA6" w:rsidR="008508CA" w:rsidRPr="00824C57" w:rsidRDefault="008508CA" w:rsidP="00A823FE">
      <w:pPr>
        <w:jc w:val="both"/>
        <w:rPr>
          <w:rFonts w:ascii="Times New Roman" w:eastAsia="Times New Roman" w:hAnsi="Times New Roman" w:cs="Times New Roman"/>
          <w:sz w:val="22"/>
          <w:szCs w:val="22"/>
        </w:rPr>
      </w:pPr>
      <w:r w:rsidRPr="00824C57">
        <w:rPr>
          <w:rFonts w:ascii="Times New Roman" w:hAnsi="Times New Roman" w:cs="Times New Roman"/>
          <w:sz w:val="22"/>
          <w:szCs w:val="22"/>
        </w:rPr>
        <w:t>Big Five personality traits represent the most popular used model for generally identify how a person engages with the world. The model includes five primary characteristics, or dimensions:</w:t>
      </w:r>
      <w:r w:rsidRPr="00824C57">
        <w:rPr>
          <w:sz w:val="22"/>
          <w:szCs w:val="22"/>
        </w:rPr>
        <w:t xml:space="preserve"> </w:t>
      </w:r>
      <w:r w:rsidRPr="00824C57">
        <w:rPr>
          <w:rFonts w:ascii="Times New Roman" w:eastAsia="Times New Roman" w:hAnsi="Times New Roman" w:cs="Times New Roman"/>
          <w:sz w:val="22"/>
          <w:szCs w:val="22"/>
        </w:rPr>
        <w:t>(McCrae and John 175-215, 1992)</w:t>
      </w:r>
    </w:p>
    <w:p w14:paraId="07FAF500" w14:textId="581428B7" w:rsidR="008508CA" w:rsidRPr="00824C57" w:rsidRDefault="008508CA" w:rsidP="00A823FE">
      <w:pPr>
        <w:jc w:val="both"/>
        <w:rPr>
          <w:rFonts w:ascii="Times New Roman" w:hAnsi="Times New Roman" w:cs="Times New Roman"/>
          <w:sz w:val="22"/>
          <w:szCs w:val="22"/>
        </w:rPr>
      </w:pPr>
    </w:p>
    <w:p w14:paraId="4195A87D" w14:textId="77777777" w:rsidR="008508CA" w:rsidRPr="00824C57" w:rsidRDefault="008508CA" w:rsidP="00A823FE">
      <w:pPr>
        <w:pStyle w:val="ListParagraph"/>
        <w:numPr>
          <w:ilvl w:val="0"/>
          <w:numId w:val="2"/>
        </w:numPr>
        <w:ind w:left="90"/>
        <w:jc w:val="both"/>
        <w:rPr>
          <w:rFonts w:ascii="Times New Roman" w:hAnsi="Times New Roman" w:cs="Times New Roman"/>
          <w:sz w:val="22"/>
          <w:szCs w:val="22"/>
        </w:rPr>
      </w:pPr>
      <w:r w:rsidRPr="00824C57">
        <w:rPr>
          <w:rFonts w:ascii="Times New Roman" w:hAnsi="Times New Roman" w:cs="Times New Roman"/>
          <w:sz w:val="22"/>
          <w:szCs w:val="22"/>
        </w:rPr>
        <w:t>Agreeableness is a person's tendency to be compassionate and cooperative toward others.</w:t>
      </w:r>
    </w:p>
    <w:p w14:paraId="256D92B0" w14:textId="77777777" w:rsidR="008508CA" w:rsidRPr="00824C57" w:rsidRDefault="008508CA" w:rsidP="00A823FE">
      <w:pPr>
        <w:pStyle w:val="ListParagraph"/>
        <w:numPr>
          <w:ilvl w:val="0"/>
          <w:numId w:val="2"/>
        </w:numPr>
        <w:ind w:left="90"/>
        <w:jc w:val="both"/>
        <w:rPr>
          <w:rFonts w:ascii="Times New Roman" w:hAnsi="Times New Roman" w:cs="Times New Roman"/>
          <w:sz w:val="22"/>
          <w:szCs w:val="22"/>
        </w:rPr>
      </w:pPr>
      <w:r w:rsidRPr="00824C57">
        <w:rPr>
          <w:rFonts w:ascii="Times New Roman" w:hAnsi="Times New Roman" w:cs="Times New Roman"/>
          <w:sz w:val="22"/>
          <w:szCs w:val="22"/>
        </w:rPr>
        <w:t>Conscientiousness is a person's tendency to act in an organized or thoughtful way.</w:t>
      </w:r>
    </w:p>
    <w:p w14:paraId="77A12427" w14:textId="77777777" w:rsidR="008508CA" w:rsidRPr="00824C57" w:rsidRDefault="008508CA" w:rsidP="00A823FE">
      <w:pPr>
        <w:pStyle w:val="ListParagraph"/>
        <w:numPr>
          <w:ilvl w:val="0"/>
          <w:numId w:val="2"/>
        </w:numPr>
        <w:ind w:left="90"/>
        <w:jc w:val="both"/>
        <w:rPr>
          <w:rFonts w:ascii="Times New Roman" w:hAnsi="Times New Roman" w:cs="Times New Roman"/>
          <w:sz w:val="22"/>
          <w:szCs w:val="22"/>
        </w:rPr>
      </w:pPr>
      <w:r w:rsidRPr="00824C57">
        <w:rPr>
          <w:rFonts w:ascii="Times New Roman" w:hAnsi="Times New Roman" w:cs="Times New Roman"/>
          <w:sz w:val="22"/>
          <w:szCs w:val="22"/>
        </w:rPr>
        <w:t>Extraversion is a person's tendency to seek stimulation in the company of others.</w:t>
      </w:r>
    </w:p>
    <w:p w14:paraId="7BF4F189" w14:textId="77777777" w:rsidR="008508CA" w:rsidRPr="00824C57" w:rsidRDefault="008508CA" w:rsidP="00A823FE">
      <w:pPr>
        <w:pStyle w:val="ListParagraph"/>
        <w:numPr>
          <w:ilvl w:val="0"/>
          <w:numId w:val="2"/>
        </w:numPr>
        <w:ind w:left="90"/>
        <w:jc w:val="both"/>
        <w:rPr>
          <w:rFonts w:ascii="Times New Roman" w:hAnsi="Times New Roman" w:cs="Times New Roman"/>
          <w:sz w:val="22"/>
          <w:szCs w:val="22"/>
        </w:rPr>
      </w:pPr>
      <w:r w:rsidRPr="00824C57">
        <w:rPr>
          <w:rFonts w:ascii="Times New Roman" w:hAnsi="Times New Roman" w:cs="Times New Roman"/>
          <w:sz w:val="22"/>
          <w:szCs w:val="22"/>
        </w:rPr>
        <w:t>Emotional Range, also referred to as Neuroticism or Natural Reactions, is the extent to which a person's emotions are sensitive to the person's environment.</w:t>
      </w:r>
    </w:p>
    <w:p w14:paraId="2B9A4997" w14:textId="1004E2B5" w:rsidR="008508CA" w:rsidRDefault="008508CA" w:rsidP="00A823FE">
      <w:pPr>
        <w:pStyle w:val="ListParagraph"/>
        <w:numPr>
          <w:ilvl w:val="0"/>
          <w:numId w:val="2"/>
        </w:numPr>
        <w:ind w:left="90"/>
        <w:jc w:val="both"/>
        <w:rPr>
          <w:rFonts w:ascii="Times New Roman" w:hAnsi="Times New Roman" w:cs="Times New Roman"/>
          <w:sz w:val="22"/>
          <w:szCs w:val="22"/>
        </w:rPr>
      </w:pPr>
      <w:r w:rsidRPr="00824C57">
        <w:rPr>
          <w:rFonts w:ascii="Times New Roman" w:hAnsi="Times New Roman" w:cs="Times New Roman"/>
          <w:sz w:val="22"/>
          <w:szCs w:val="22"/>
        </w:rPr>
        <w:t xml:space="preserve">Openness is the extent to which a person is open to experiencing a variety of activities. </w:t>
      </w:r>
    </w:p>
    <w:p w14:paraId="19E33720" w14:textId="77777777" w:rsidR="00824C57" w:rsidRPr="00824C57" w:rsidRDefault="00824C57" w:rsidP="00A823FE">
      <w:pPr>
        <w:jc w:val="both"/>
        <w:rPr>
          <w:rFonts w:ascii="Times New Roman" w:hAnsi="Times New Roman" w:cs="Times New Roman"/>
          <w:sz w:val="22"/>
          <w:szCs w:val="22"/>
        </w:rPr>
      </w:pPr>
    </w:p>
    <w:p w14:paraId="0280426A" w14:textId="15C7C341" w:rsidR="008508CA" w:rsidRPr="00824C57" w:rsidRDefault="008508CA" w:rsidP="00A823FE">
      <w:pPr>
        <w:pStyle w:val="ListParagraph"/>
        <w:numPr>
          <w:ilvl w:val="1"/>
          <w:numId w:val="1"/>
        </w:numPr>
        <w:jc w:val="both"/>
        <w:rPr>
          <w:rFonts w:ascii="Times New Roman" w:hAnsi="Times New Roman" w:cs="Times New Roman"/>
          <w:b/>
          <w:bCs/>
          <w:sz w:val="22"/>
          <w:szCs w:val="22"/>
        </w:rPr>
      </w:pPr>
      <w:r w:rsidRPr="00824C57">
        <w:rPr>
          <w:rFonts w:ascii="Times New Roman" w:hAnsi="Times New Roman" w:cs="Times New Roman"/>
          <w:b/>
          <w:bCs/>
          <w:sz w:val="22"/>
          <w:szCs w:val="22"/>
        </w:rPr>
        <w:t>Emotion tones</w:t>
      </w:r>
    </w:p>
    <w:p w14:paraId="7A009467" w14:textId="2B257270" w:rsidR="00824C57" w:rsidRDefault="00824C57" w:rsidP="00A823FE">
      <w:pPr>
        <w:jc w:val="both"/>
        <w:rPr>
          <w:rFonts w:ascii="Times New Roman" w:hAnsi="Times New Roman" w:cs="Times New Roman"/>
          <w:sz w:val="22"/>
          <w:szCs w:val="22"/>
        </w:rPr>
      </w:pPr>
      <w:r w:rsidRPr="00824C57">
        <w:rPr>
          <w:rFonts w:ascii="Times New Roman" w:hAnsi="Times New Roman" w:cs="Times New Roman"/>
          <w:sz w:val="22"/>
          <w:szCs w:val="22"/>
        </w:rPr>
        <w:t xml:space="preserve">Social emotion tones </w:t>
      </w:r>
      <w:r w:rsidR="00DF0F6D" w:rsidRPr="00824C57">
        <w:rPr>
          <w:rFonts w:ascii="Times New Roman" w:hAnsi="Times New Roman" w:cs="Times New Roman"/>
          <w:sz w:val="22"/>
          <w:szCs w:val="22"/>
        </w:rPr>
        <w:t>are</w:t>
      </w:r>
      <w:r w:rsidRPr="00824C57">
        <w:rPr>
          <w:rFonts w:ascii="Times New Roman" w:hAnsi="Times New Roman" w:cs="Times New Roman"/>
          <w:sz w:val="22"/>
          <w:szCs w:val="22"/>
        </w:rPr>
        <w:t xml:space="preserve"> a derived from a research on on Emotion Analysis, which is an ensemble framework to infer emotions from a given text. To derive emotion scores from text, we use a stacked generalization-based ensemble framework. Stacked generalization is a general method of using a high-level model to combine lower-level models to achieve greater predictive accuracy (Costa, Paul T, 1992). Features such as n-grams (unigrams, bigrams and trigrams), punctuation, emoticons, curse words, greeting words (such as hello, hi, and thanks), and sentiment polarity are fed into state-of-the machine learning algorithms to classify emotion categories (</w:t>
      </w:r>
      <w:proofErr w:type="spellStart"/>
      <w:r w:rsidRPr="00824C57">
        <w:rPr>
          <w:rFonts w:ascii="Times New Roman" w:hAnsi="Times New Roman" w:cs="Times New Roman"/>
          <w:sz w:val="22"/>
          <w:szCs w:val="22"/>
        </w:rPr>
        <w:t>Fellbaum</w:t>
      </w:r>
      <w:proofErr w:type="spellEnd"/>
      <w:r w:rsidRPr="00824C57">
        <w:rPr>
          <w:rFonts w:ascii="Times New Roman" w:hAnsi="Times New Roman" w:cs="Times New Roman"/>
          <w:sz w:val="22"/>
          <w:szCs w:val="22"/>
        </w:rPr>
        <w:t>, 2005).</w:t>
      </w:r>
    </w:p>
    <w:p w14:paraId="17EEE3CF" w14:textId="77777777" w:rsidR="00824C57" w:rsidRPr="00824C57" w:rsidRDefault="00824C57" w:rsidP="00A823FE">
      <w:pPr>
        <w:jc w:val="both"/>
        <w:rPr>
          <w:rFonts w:ascii="Times New Roman" w:hAnsi="Times New Roman" w:cs="Times New Roman"/>
          <w:sz w:val="22"/>
          <w:szCs w:val="22"/>
        </w:rPr>
      </w:pPr>
    </w:p>
    <w:p w14:paraId="43F1E9AF" w14:textId="46C89452" w:rsidR="008508CA" w:rsidRDefault="00824C57" w:rsidP="00A823FE">
      <w:pPr>
        <w:jc w:val="both"/>
        <w:rPr>
          <w:rFonts w:ascii="Times New Roman" w:hAnsi="Times New Roman" w:cs="Times New Roman"/>
          <w:sz w:val="22"/>
          <w:szCs w:val="22"/>
        </w:rPr>
      </w:pPr>
      <w:r w:rsidRPr="00824C57">
        <w:rPr>
          <w:rFonts w:ascii="Times New Roman" w:hAnsi="Times New Roman" w:cs="Times New Roman"/>
          <w:sz w:val="22"/>
          <w:szCs w:val="22"/>
        </w:rPr>
        <w:t xml:space="preserve">Most of these prior works are based on the Linguistic Inquiry and Word Count (LIWC) psycholinguistics dictionary </w:t>
      </w:r>
      <w:proofErr w:type="spellStart"/>
      <w:r w:rsidRPr="00824C57">
        <w:rPr>
          <w:rFonts w:ascii="Times New Roman" w:hAnsi="Times New Roman" w:cs="Times New Roman"/>
          <w:sz w:val="22"/>
          <w:szCs w:val="22"/>
        </w:rPr>
        <w:t>Tausczik</w:t>
      </w:r>
      <w:proofErr w:type="spellEnd"/>
      <w:r w:rsidRPr="00824C57">
        <w:rPr>
          <w:rFonts w:ascii="Times New Roman" w:hAnsi="Times New Roman" w:cs="Times New Roman"/>
          <w:sz w:val="22"/>
          <w:szCs w:val="22"/>
        </w:rPr>
        <w:t xml:space="preserve"> &amp; </w:t>
      </w:r>
      <w:proofErr w:type="spellStart"/>
      <w:r w:rsidRPr="00824C57">
        <w:rPr>
          <w:rFonts w:ascii="Times New Roman" w:hAnsi="Times New Roman" w:cs="Times New Roman"/>
          <w:sz w:val="22"/>
          <w:szCs w:val="22"/>
        </w:rPr>
        <w:t>Pennebaker</w:t>
      </w:r>
      <w:proofErr w:type="spellEnd"/>
      <w:r w:rsidRPr="00824C57">
        <w:rPr>
          <w:rFonts w:ascii="Times New Roman" w:hAnsi="Times New Roman" w:cs="Times New Roman"/>
          <w:sz w:val="22"/>
          <w:szCs w:val="22"/>
        </w:rPr>
        <w:t xml:space="preserve">, 2010, and </w:t>
      </w:r>
      <w:proofErr w:type="spellStart"/>
      <w:r w:rsidRPr="00824C57">
        <w:rPr>
          <w:rFonts w:ascii="Times New Roman" w:hAnsi="Times New Roman" w:cs="Times New Roman"/>
          <w:sz w:val="22"/>
          <w:szCs w:val="22"/>
        </w:rPr>
        <w:t>Pennebaker</w:t>
      </w:r>
      <w:proofErr w:type="spellEnd"/>
      <w:r w:rsidRPr="00824C57">
        <w:rPr>
          <w:rFonts w:ascii="Times New Roman" w:hAnsi="Times New Roman" w:cs="Times New Roman"/>
          <w:sz w:val="22"/>
          <w:szCs w:val="22"/>
        </w:rPr>
        <w:t xml:space="preserve"> et al., 2007. The LIWC is used to find psychologically meaningful word categories from word usage in writing.</w:t>
      </w:r>
    </w:p>
    <w:p w14:paraId="24EF949B" w14:textId="77777777" w:rsidR="00A823FE" w:rsidRDefault="00A823FE" w:rsidP="00A823FE">
      <w:pPr>
        <w:jc w:val="both"/>
        <w:rPr>
          <w:rFonts w:ascii="Times New Roman" w:hAnsi="Times New Roman" w:cs="Times New Roman"/>
          <w:sz w:val="22"/>
          <w:szCs w:val="22"/>
        </w:rPr>
      </w:pPr>
    </w:p>
    <w:p w14:paraId="3D3A6A29" w14:textId="05078AC7" w:rsidR="00A823FE" w:rsidRDefault="00A823FE" w:rsidP="00A823FE">
      <w:pPr>
        <w:jc w:val="both"/>
        <w:rPr>
          <w:rFonts w:ascii="Times New Roman" w:hAnsi="Times New Roman" w:cs="Times New Roman"/>
          <w:sz w:val="22"/>
          <w:szCs w:val="22"/>
        </w:rPr>
      </w:pPr>
      <w:r w:rsidRPr="00A823FE">
        <w:rPr>
          <w:rFonts w:ascii="Times New Roman" w:hAnsi="Times New Roman" w:cs="Times New Roman"/>
          <w:sz w:val="22"/>
          <w:szCs w:val="22"/>
        </w:rPr>
        <w:t>IBM developed the models for all supported languages in an identical way, by first developing models for English and then augmenting the approach to develop models for the other languages. IBM converted its English-language surveys to each language and then conducted user surveys to collect ground-truth data. IBM then gathered the users' tweets and computed LIWC category scores from them. This effort established coefficients from LIWC categories for Big Five, Needs, and Values scores that were obtained from the surveys.</w:t>
      </w:r>
    </w:p>
    <w:p w14:paraId="42A643C2" w14:textId="77777777" w:rsidR="00824C57" w:rsidRPr="00824C57" w:rsidRDefault="00824C57" w:rsidP="00A823FE">
      <w:pPr>
        <w:jc w:val="both"/>
        <w:rPr>
          <w:rFonts w:ascii="Times New Roman" w:hAnsi="Times New Roman" w:cs="Times New Roman"/>
          <w:sz w:val="22"/>
          <w:szCs w:val="22"/>
        </w:rPr>
      </w:pPr>
    </w:p>
    <w:p w14:paraId="46C2AE6A" w14:textId="0ABFA4A0" w:rsidR="00A823FE" w:rsidRDefault="00A823FE" w:rsidP="00A823FE">
      <w:pPr>
        <w:pStyle w:val="ListParagraph"/>
        <w:numPr>
          <w:ilvl w:val="0"/>
          <w:numId w:val="1"/>
        </w:numPr>
        <w:jc w:val="both"/>
        <w:rPr>
          <w:rFonts w:ascii="Times New Roman" w:hAnsi="Times New Roman" w:cs="Times New Roman"/>
          <w:b/>
          <w:bCs/>
          <w:sz w:val="22"/>
          <w:szCs w:val="22"/>
        </w:rPr>
      </w:pPr>
      <w:r>
        <w:rPr>
          <w:rFonts w:ascii="Times New Roman" w:hAnsi="Times New Roman" w:cs="Times New Roman"/>
          <w:b/>
          <w:bCs/>
          <w:sz w:val="22"/>
          <w:szCs w:val="22"/>
        </w:rPr>
        <w:t>Features extractions</w:t>
      </w:r>
    </w:p>
    <w:p w14:paraId="751B45DE" w14:textId="0B50315A" w:rsidR="00A823FE" w:rsidRDefault="00A823FE" w:rsidP="00A823FE">
      <w:pPr>
        <w:pStyle w:val="ListParagraph"/>
        <w:numPr>
          <w:ilvl w:val="1"/>
          <w:numId w:val="1"/>
        </w:numPr>
        <w:jc w:val="both"/>
        <w:rPr>
          <w:rFonts w:ascii="Times New Roman" w:hAnsi="Times New Roman" w:cs="Times New Roman"/>
          <w:b/>
          <w:bCs/>
          <w:sz w:val="22"/>
          <w:szCs w:val="22"/>
        </w:rPr>
      </w:pPr>
      <w:r>
        <w:rPr>
          <w:rFonts w:ascii="Times New Roman" w:hAnsi="Times New Roman" w:cs="Times New Roman"/>
          <w:b/>
          <w:bCs/>
          <w:sz w:val="22"/>
          <w:szCs w:val="22"/>
        </w:rPr>
        <w:t>Overview of the data</w:t>
      </w:r>
    </w:p>
    <w:p w14:paraId="4500BD0A" w14:textId="1431A072" w:rsidR="0001293A" w:rsidRPr="0001293A" w:rsidRDefault="0001293A" w:rsidP="0001293A">
      <w:pPr>
        <w:jc w:val="both"/>
        <w:rPr>
          <w:rFonts w:ascii="Times New Roman" w:hAnsi="Times New Roman" w:cs="Times New Roman"/>
          <w:sz w:val="22"/>
          <w:szCs w:val="22"/>
        </w:rPr>
      </w:pPr>
      <w:r>
        <w:rPr>
          <w:rFonts w:ascii="Times New Roman" w:hAnsi="Times New Roman" w:cs="Times New Roman"/>
          <w:sz w:val="22"/>
          <w:szCs w:val="22"/>
        </w:rPr>
        <w:t xml:space="preserve">All interactions have been gathered and grouped by server status and applied IBM Watson algorithm to fetch the emotion social tone for an overview of the system behavior and user’s corresponding’s with Facebook in same time. Figure 3 shows the relationship between the server behavior and emotions of the users, in the system </w:t>
      </w:r>
      <w:r>
        <w:rPr>
          <w:rFonts w:ascii="Times New Roman" w:hAnsi="Times New Roman" w:cs="Times New Roman"/>
          <w:i/>
          <w:iCs/>
          <w:sz w:val="22"/>
          <w:szCs w:val="22"/>
        </w:rPr>
        <w:t xml:space="preserve">failed </w:t>
      </w:r>
      <w:r>
        <w:rPr>
          <w:rFonts w:ascii="Times New Roman" w:hAnsi="Times New Roman" w:cs="Times New Roman"/>
          <w:sz w:val="22"/>
          <w:szCs w:val="22"/>
        </w:rPr>
        <w:t xml:space="preserve">status shows significate difference in overall </w:t>
      </w:r>
      <w:r>
        <w:rPr>
          <w:rFonts w:ascii="Times New Roman" w:hAnsi="Times New Roman" w:cs="Times New Roman"/>
          <w:i/>
          <w:iCs/>
          <w:sz w:val="22"/>
          <w:szCs w:val="22"/>
        </w:rPr>
        <w:t xml:space="preserve">anger </w:t>
      </w:r>
      <w:r>
        <w:rPr>
          <w:rFonts w:ascii="Times New Roman" w:hAnsi="Times New Roman" w:cs="Times New Roman"/>
          <w:sz w:val="22"/>
          <w:szCs w:val="22"/>
        </w:rPr>
        <w:t xml:space="preserve">in different status, furthermore, the </w:t>
      </w:r>
      <w:r>
        <w:rPr>
          <w:rFonts w:ascii="Times New Roman" w:hAnsi="Times New Roman" w:cs="Times New Roman"/>
          <w:i/>
          <w:iCs/>
          <w:sz w:val="22"/>
          <w:szCs w:val="22"/>
        </w:rPr>
        <w:t xml:space="preserve">Joy </w:t>
      </w:r>
      <w:r>
        <w:rPr>
          <w:rFonts w:ascii="Times New Roman" w:hAnsi="Times New Roman" w:cs="Times New Roman"/>
          <w:sz w:val="22"/>
          <w:szCs w:val="22"/>
        </w:rPr>
        <w:t xml:space="preserve">parameter shows a significate difference in system working </w:t>
      </w:r>
      <w:r>
        <w:rPr>
          <w:rFonts w:ascii="Times New Roman" w:hAnsi="Times New Roman" w:cs="Times New Roman"/>
          <w:i/>
          <w:iCs/>
          <w:sz w:val="22"/>
          <w:szCs w:val="22"/>
        </w:rPr>
        <w:t xml:space="preserve">idle and failure status, </w:t>
      </w:r>
      <w:r>
        <w:rPr>
          <w:rFonts w:ascii="Times New Roman" w:hAnsi="Times New Roman" w:cs="Times New Roman"/>
          <w:sz w:val="22"/>
          <w:szCs w:val="22"/>
        </w:rPr>
        <w:t xml:space="preserve">however </w:t>
      </w:r>
      <w:r>
        <w:rPr>
          <w:rFonts w:ascii="Times New Roman" w:hAnsi="Times New Roman" w:cs="Times New Roman"/>
          <w:i/>
          <w:iCs/>
          <w:sz w:val="22"/>
          <w:szCs w:val="22"/>
        </w:rPr>
        <w:t xml:space="preserve">fear and sadness </w:t>
      </w:r>
      <w:r>
        <w:rPr>
          <w:rFonts w:ascii="Times New Roman" w:hAnsi="Times New Roman" w:cs="Times New Roman"/>
          <w:sz w:val="22"/>
          <w:szCs w:val="22"/>
        </w:rPr>
        <w:t xml:space="preserve">parameters is almost the same even with the system </w:t>
      </w:r>
      <w:r>
        <w:rPr>
          <w:rFonts w:ascii="Times New Roman" w:hAnsi="Times New Roman" w:cs="Times New Roman"/>
          <w:i/>
          <w:iCs/>
          <w:sz w:val="22"/>
          <w:szCs w:val="22"/>
        </w:rPr>
        <w:t>idle</w:t>
      </w:r>
      <w:r>
        <w:rPr>
          <w:rFonts w:ascii="Times New Roman" w:hAnsi="Times New Roman" w:cs="Times New Roman"/>
          <w:sz w:val="22"/>
          <w:szCs w:val="22"/>
        </w:rPr>
        <w:t xml:space="preserve"> and working in stable stage.</w:t>
      </w:r>
    </w:p>
    <w:p w14:paraId="60B2CF2C" w14:textId="77777777" w:rsidR="00A823FE" w:rsidRDefault="00A823FE" w:rsidP="00A823FE">
      <w:pPr>
        <w:jc w:val="both"/>
        <w:rPr>
          <w:rFonts w:ascii="Times New Roman" w:hAnsi="Times New Roman" w:cs="Times New Roman"/>
          <w:b/>
          <w:bCs/>
          <w:sz w:val="22"/>
          <w:szCs w:val="22"/>
        </w:rPr>
      </w:pPr>
    </w:p>
    <w:p w14:paraId="5661F3D5" w14:textId="77777777" w:rsidR="0001293A" w:rsidRDefault="0001293A" w:rsidP="0001293A">
      <w:pPr>
        <w:jc w:val="center"/>
        <w:rPr>
          <w:rFonts w:ascii="Times New Roman" w:hAnsi="Times New Roman" w:cs="Times New Roman"/>
          <w:b/>
          <w:bCs/>
          <w:sz w:val="22"/>
          <w:szCs w:val="22"/>
        </w:rPr>
        <w:sectPr w:rsidR="0001293A" w:rsidSect="00E42F0B">
          <w:type w:val="continuous"/>
          <w:pgSz w:w="11900" w:h="16840"/>
          <w:pgMar w:top="1440" w:right="1440" w:bottom="1440" w:left="720" w:header="720" w:footer="720" w:gutter="0"/>
          <w:cols w:num="2" w:space="360"/>
          <w:docGrid w:linePitch="400"/>
        </w:sectPr>
      </w:pPr>
    </w:p>
    <w:p w14:paraId="23AAE61F" w14:textId="47E925F5" w:rsidR="0001293A" w:rsidRDefault="0001293A" w:rsidP="0001293A">
      <w:pPr>
        <w:jc w:val="center"/>
        <w:rPr>
          <w:rFonts w:ascii="Times New Roman" w:hAnsi="Times New Roman" w:cs="Times New Roman"/>
          <w:b/>
          <w:bCs/>
          <w:sz w:val="22"/>
          <w:szCs w:val="22"/>
        </w:rPr>
      </w:pPr>
      <w:r>
        <w:rPr>
          <w:noProof/>
          <w:lang w:eastAsia="en-US"/>
        </w:rPr>
        <w:drawing>
          <wp:inline distT="0" distB="0" distL="0" distR="0" wp14:anchorId="789D930C" wp14:editId="486DC3E2">
            <wp:extent cx="6142355" cy="2811780"/>
            <wp:effectExtent l="0" t="0" r="4445"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59C01859" w14:textId="4EE4FD92" w:rsidR="0001293A" w:rsidRPr="0001293A" w:rsidRDefault="0001293A" w:rsidP="0001293A">
      <w:pPr>
        <w:pStyle w:val="Caption"/>
        <w:jc w:val="center"/>
        <w:rPr>
          <w:rFonts w:ascii="Times New Roman" w:hAnsi="Times New Roman" w:cs="Times New Roman"/>
          <w:b/>
          <w:bCs/>
          <w:sz w:val="22"/>
          <w:szCs w:val="22"/>
        </w:rPr>
        <w:sectPr w:rsidR="0001293A" w:rsidRPr="0001293A" w:rsidSect="0001293A">
          <w:type w:val="continuous"/>
          <w:pgSz w:w="11900" w:h="16840"/>
          <w:pgMar w:top="1440" w:right="1440" w:bottom="1440" w:left="720" w:header="720" w:footer="720" w:gutter="0"/>
          <w:cols w:space="720"/>
          <w:docGrid w:linePitch="400"/>
        </w:sectPr>
      </w:pPr>
      <w:r>
        <w:t xml:space="preserve">Figure </w:t>
      </w:r>
      <w:fldSimple w:instr=" SEQ Figure \* ARABIC ">
        <w:r>
          <w:rPr>
            <w:noProof/>
          </w:rPr>
          <w:t>3</w:t>
        </w:r>
      </w:fldSimple>
      <w:r>
        <w:t xml:space="preserve"> </w:t>
      </w:r>
      <w:r w:rsidRPr="00C176FE">
        <w:t>Overall Emotion Tone response to server failure/idle status</w:t>
      </w:r>
    </w:p>
    <w:p w14:paraId="1280A839" w14:textId="06D40554" w:rsidR="0001293A" w:rsidRPr="00A823FE" w:rsidRDefault="0001293A" w:rsidP="00A823FE">
      <w:pPr>
        <w:jc w:val="both"/>
        <w:rPr>
          <w:rFonts w:ascii="Times New Roman" w:hAnsi="Times New Roman" w:cs="Times New Roman"/>
          <w:b/>
          <w:bCs/>
          <w:sz w:val="22"/>
          <w:szCs w:val="22"/>
        </w:rPr>
      </w:pPr>
    </w:p>
    <w:p w14:paraId="6AB7F5ED" w14:textId="6FEE6AC7" w:rsidR="00C251D1" w:rsidRDefault="00C251D1">
      <w:pPr>
        <w:rPr>
          <w:rFonts w:ascii="Times New Roman" w:hAnsi="Times New Roman" w:cs="Times New Roman"/>
          <w:b/>
          <w:bCs/>
          <w:sz w:val="22"/>
          <w:szCs w:val="22"/>
        </w:rPr>
      </w:pPr>
    </w:p>
    <w:p w14:paraId="112712F8" w14:textId="5ADCFBE2" w:rsidR="001B0B7C" w:rsidRDefault="00B974AD" w:rsidP="00516162">
      <w:pPr>
        <w:pStyle w:val="ListParagraph"/>
        <w:numPr>
          <w:ilvl w:val="0"/>
          <w:numId w:val="1"/>
        </w:numPr>
        <w:jc w:val="both"/>
        <w:rPr>
          <w:rFonts w:ascii="Times New Roman" w:hAnsi="Times New Roman" w:cs="Times New Roman"/>
          <w:b/>
          <w:bCs/>
          <w:sz w:val="22"/>
          <w:szCs w:val="22"/>
        </w:rPr>
      </w:pPr>
      <w:r w:rsidRPr="00824C57">
        <w:rPr>
          <w:rFonts w:ascii="Times New Roman" w:hAnsi="Times New Roman" w:cs="Times New Roman"/>
          <w:b/>
          <w:bCs/>
          <w:sz w:val="22"/>
          <w:szCs w:val="22"/>
        </w:rPr>
        <w:t>Methodology</w:t>
      </w:r>
    </w:p>
    <w:p w14:paraId="1FF9339A" w14:textId="77777777" w:rsidR="00E53F3B" w:rsidRPr="00E53F3B" w:rsidRDefault="00E53F3B" w:rsidP="00E53F3B">
      <w:pPr>
        <w:jc w:val="both"/>
        <w:rPr>
          <w:rFonts w:ascii="Times New Roman" w:hAnsi="Times New Roman" w:cs="Times New Roman"/>
          <w:b/>
          <w:bCs/>
          <w:sz w:val="22"/>
          <w:szCs w:val="22"/>
        </w:rPr>
      </w:pPr>
    </w:p>
    <w:p w14:paraId="3C386398" w14:textId="58E9A302" w:rsidR="001B0B7C" w:rsidRPr="001B0B7C" w:rsidRDefault="001B0B7C" w:rsidP="001D3CBA">
      <w:pPr>
        <w:pStyle w:val="ListParagraph"/>
        <w:numPr>
          <w:ilvl w:val="1"/>
          <w:numId w:val="1"/>
        </w:numPr>
        <w:ind w:left="540" w:hanging="450"/>
        <w:jc w:val="both"/>
        <w:rPr>
          <w:rFonts w:ascii="Times New Roman" w:hAnsi="Times New Roman" w:cs="Times New Roman"/>
          <w:b/>
          <w:bCs/>
          <w:sz w:val="22"/>
          <w:szCs w:val="22"/>
        </w:rPr>
      </w:pPr>
      <w:r>
        <w:rPr>
          <w:rFonts w:ascii="Times New Roman" w:hAnsi="Times New Roman" w:cs="Times New Roman"/>
          <w:b/>
          <w:bCs/>
          <w:sz w:val="22"/>
          <w:szCs w:val="22"/>
        </w:rPr>
        <w:t>User’s personality</w:t>
      </w:r>
    </w:p>
    <w:p w14:paraId="70FC6C60" w14:textId="1ED6A167" w:rsidR="001B0B7C" w:rsidRDefault="0001293A" w:rsidP="001B0B7C">
      <w:pPr>
        <w:jc w:val="both"/>
        <w:rPr>
          <w:rFonts w:ascii="Times New Roman" w:hAnsi="Times New Roman" w:cs="Times New Roman"/>
          <w:sz w:val="22"/>
          <w:szCs w:val="22"/>
        </w:rPr>
      </w:pPr>
      <w:r>
        <w:rPr>
          <w:rFonts w:ascii="Times New Roman" w:hAnsi="Times New Roman" w:cs="Times New Roman"/>
          <w:sz w:val="22"/>
          <w:szCs w:val="22"/>
        </w:rPr>
        <w:t xml:space="preserve">The previous overview encourages more </w:t>
      </w:r>
      <w:r w:rsidR="001B0B7C">
        <w:rPr>
          <w:rFonts w:ascii="Times New Roman" w:hAnsi="Times New Roman" w:cs="Times New Roman"/>
          <w:sz w:val="22"/>
          <w:szCs w:val="22"/>
        </w:rPr>
        <w:t>investigation</w:t>
      </w:r>
      <w:r>
        <w:rPr>
          <w:rFonts w:ascii="Times New Roman" w:hAnsi="Times New Roman" w:cs="Times New Roman"/>
          <w:sz w:val="22"/>
          <w:szCs w:val="22"/>
        </w:rPr>
        <w:t xml:space="preserve"> to understand the</w:t>
      </w:r>
      <w:r w:rsidR="001B0B7C">
        <w:rPr>
          <w:rFonts w:ascii="Times New Roman" w:hAnsi="Times New Roman" w:cs="Times New Roman"/>
          <w:sz w:val="22"/>
          <w:szCs w:val="22"/>
        </w:rPr>
        <w:t xml:space="preserve"> relationship between</w:t>
      </w:r>
      <w:r>
        <w:rPr>
          <w:rFonts w:ascii="Times New Roman" w:hAnsi="Times New Roman" w:cs="Times New Roman"/>
          <w:sz w:val="22"/>
          <w:szCs w:val="22"/>
        </w:rPr>
        <w:t xml:space="preserve"> user’s behavior </w:t>
      </w:r>
      <w:r w:rsidR="001B0B7C">
        <w:rPr>
          <w:rFonts w:ascii="Times New Roman" w:hAnsi="Times New Roman" w:cs="Times New Roman"/>
          <w:sz w:val="22"/>
          <w:szCs w:val="22"/>
        </w:rPr>
        <w:t>and computer system behavior’s. The data collected from the social media interactions have been grouped by users and IBM Watson Personality Insights have been used to identify BIG 5 personality traits for each user.</w:t>
      </w:r>
    </w:p>
    <w:p w14:paraId="226A6CCE" w14:textId="77777777" w:rsidR="001B0B7C" w:rsidRDefault="001B0B7C" w:rsidP="001B0B7C">
      <w:pPr>
        <w:jc w:val="both"/>
        <w:rPr>
          <w:rFonts w:ascii="Times New Roman" w:hAnsi="Times New Roman" w:cs="Times New Roman"/>
          <w:sz w:val="22"/>
          <w:szCs w:val="22"/>
        </w:rPr>
      </w:pPr>
    </w:p>
    <w:p w14:paraId="5C78D403" w14:textId="20CC2A69" w:rsidR="001B0B7C" w:rsidRDefault="001B0B7C" w:rsidP="001D3CBA">
      <w:pPr>
        <w:pStyle w:val="ListParagraph"/>
        <w:numPr>
          <w:ilvl w:val="1"/>
          <w:numId w:val="9"/>
        </w:numPr>
        <w:ind w:left="540" w:hanging="450"/>
        <w:jc w:val="both"/>
        <w:rPr>
          <w:rFonts w:ascii="Times New Roman" w:hAnsi="Times New Roman" w:cs="Times New Roman"/>
          <w:b/>
          <w:bCs/>
          <w:sz w:val="22"/>
          <w:szCs w:val="22"/>
        </w:rPr>
      </w:pPr>
      <w:r>
        <w:rPr>
          <w:rFonts w:ascii="Times New Roman" w:hAnsi="Times New Roman" w:cs="Times New Roman"/>
          <w:b/>
          <w:bCs/>
          <w:sz w:val="22"/>
          <w:szCs w:val="22"/>
        </w:rPr>
        <w:t>Social Emotion tones</w:t>
      </w:r>
    </w:p>
    <w:p w14:paraId="378DEE83" w14:textId="5572939E" w:rsidR="001B0B7C" w:rsidRDefault="001B0B7C" w:rsidP="001B0B7C">
      <w:pPr>
        <w:jc w:val="both"/>
        <w:rPr>
          <w:rFonts w:ascii="Times New Roman" w:hAnsi="Times New Roman" w:cs="Times New Roman"/>
          <w:sz w:val="22"/>
          <w:szCs w:val="22"/>
        </w:rPr>
      </w:pPr>
      <w:r>
        <w:rPr>
          <w:rFonts w:ascii="Times New Roman" w:hAnsi="Times New Roman" w:cs="Times New Roman"/>
          <w:sz w:val="22"/>
          <w:szCs w:val="22"/>
        </w:rPr>
        <w:t>Using IBM Watson Tone Analyzer, the data been grouped by user’s comments and server status (</w:t>
      </w:r>
      <w:r>
        <w:rPr>
          <w:rFonts w:ascii="Times New Roman" w:hAnsi="Times New Roman" w:cs="Times New Roman"/>
          <w:i/>
          <w:iCs/>
          <w:sz w:val="22"/>
          <w:szCs w:val="22"/>
        </w:rPr>
        <w:t>failure, idle</w:t>
      </w:r>
      <w:r>
        <w:rPr>
          <w:rFonts w:ascii="Times New Roman" w:hAnsi="Times New Roman" w:cs="Times New Roman"/>
          <w:sz w:val="22"/>
          <w:szCs w:val="22"/>
        </w:rPr>
        <w:t>) to identify user’s social emotion tone for each user.</w:t>
      </w:r>
    </w:p>
    <w:p w14:paraId="6B116BC4" w14:textId="77777777" w:rsidR="001B0B7C" w:rsidRDefault="001B0B7C" w:rsidP="001B0B7C">
      <w:pPr>
        <w:jc w:val="both"/>
        <w:rPr>
          <w:rFonts w:ascii="Times New Roman" w:hAnsi="Times New Roman" w:cs="Times New Roman"/>
          <w:sz w:val="22"/>
          <w:szCs w:val="22"/>
        </w:rPr>
      </w:pPr>
    </w:p>
    <w:p w14:paraId="46E0C3F4" w14:textId="7B3C32D5" w:rsidR="001B0B7C" w:rsidRDefault="001B0B7C" w:rsidP="001B0B7C">
      <w:pPr>
        <w:jc w:val="both"/>
        <w:rPr>
          <w:rFonts w:ascii="Times New Roman" w:hAnsi="Times New Roman" w:cs="Times New Roman"/>
          <w:sz w:val="22"/>
          <w:szCs w:val="22"/>
        </w:rPr>
      </w:pPr>
      <w:r>
        <w:rPr>
          <w:rFonts w:ascii="Times New Roman" w:hAnsi="Times New Roman" w:cs="Times New Roman"/>
          <w:sz w:val="22"/>
          <w:szCs w:val="22"/>
        </w:rPr>
        <w:t xml:space="preserve">Table </w:t>
      </w:r>
      <w:r w:rsidR="00E53F3B">
        <w:rPr>
          <w:rFonts w:ascii="Times New Roman" w:hAnsi="Times New Roman" w:cs="Times New Roman"/>
          <w:sz w:val="22"/>
          <w:szCs w:val="22"/>
        </w:rPr>
        <w:t>2</w:t>
      </w:r>
      <w:r>
        <w:rPr>
          <w:rFonts w:ascii="Times New Roman" w:hAnsi="Times New Roman" w:cs="Times New Roman"/>
          <w:sz w:val="22"/>
          <w:szCs w:val="22"/>
        </w:rPr>
        <w:t>, shows sample of data used in the analysis, while each row represents a separate user, each column represents BIG 5 traits, Social Emotion Tones and Server status.</w:t>
      </w:r>
      <w:r w:rsidR="00265635">
        <w:rPr>
          <w:rFonts w:ascii="Times New Roman" w:hAnsi="Times New Roman" w:cs="Times New Roman"/>
          <w:sz w:val="22"/>
          <w:szCs w:val="22"/>
        </w:rPr>
        <w:t xml:space="preserve"> </w:t>
      </w:r>
    </w:p>
    <w:p w14:paraId="151D8CE1" w14:textId="77777777" w:rsidR="00265635" w:rsidRDefault="00265635" w:rsidP="001B0B7C">
      <w:pPr>
        <w:jc w:val="both"/>
        <w:rPr>
          <w:rFonts w:ascii="Times New Roman" w:hAnsi="Times New Roman" w:cs="Times New Roman"/>
          <w:sz w:val="22"/>
          <w:szCs w:val="22"/>
        </w:rPr>
      </w:pPr>
    </w:p>
    <w:p w14:paraId="60114692" w14:textId="59CD6061" w:rsidR="00E53F3B" w:rsidRPr="00E53F3B" w:rsidRDefault="00E53F3B" w:rsidP="001D3CBA">
      <w:pPr>
        <w:pStyle w:val="ListParagraph"/>
        <w:numPr>
          <w:ilvl w:val="1"/>
          <w:numId w:val="9"/>
        </w:numPr>
        <w:ind w:left="540" w:hanging="480"/>
        <w:jc w:val="both"/>
        <w:rPr>
          <w:rFonts w:ascii="Times New Roman" w:hAnsi="Times New Roman" w:cs="Times New Roman"/>
          <w:b/>
          <w:bCs/>
          <w:sz w:val="22"/>
          <w:szCs w:val="22"/>
        </w:rPr>
      </w:pPr>
      <w:r w:rsidRPr="00E53F3B">
        <w:rPr>
          <w:rFonts w:ascii="Times New Roman" w:hAnsi="Times New Roman" w:cs="Times New Roman"/>
          <w:b/>
          <w:bCs/>
          <w:sz w:val="22"/>
          <w:szCs w:val="22"/>
        </w:rPr>
        <w:t>Pearson &amp; Kendall’s tau b Correlation</w:t>
      </w:r>
    </w:p>
    <w:p w14:paraId="366FA48C" w14:textId="374857D6" w:rsidR="00E53F3B" w:rsidRDefault="00E53F3B" w:rsidP="00E53F3B">
      <w:pPr>
        <w:ind w:left="60"/>
        <w:jc w:val="both"/>
        <w:rPr>
          <w:rFonts w:ascii="Times New Roman" w:hAnsi="Times New Roman" w:cs="Times New Roman"/>
          <w:sz w:val="22"/>
          <w:szCs w:val="22"/>
        </w:rPr>
      </w:pPr>
      <w:r>
        <w:rPr>
          <w:rFonts w:ascii="Times New Roman" w:hAnsi="Times New Roman" w:cs="Times New Roman"/>
          <w:sz w:val="22"/>
          <w:szCs w:val="22"/>
        </w:rPr>
        <w:t xml:space="preserve">Applying </w:t>
      </w:r>
      <w:r w:rsidR="00A236DE">
        <w:rPr>
          <w:rFonts w:ascii="Times New Roman" w:hAnsi="Times New Roman" w:cs="Times New Roman"/>
          <w:sz w:val="22"/>
          <w:szCs w:val="22"/>
        </w:rPr>
        <w:t>Pearson</w:t>
      </w:r>
      <w:r>
        <w:rPr>
          <w:rFonts w:ascii="Times New Roman" w:hAnsi="Times New Roman" w:cs="Times New Roman"/>
          <w:sz w:val="22"/>
          <w:szCs w:val="22"/>
        </w:rPr>
        <w:t xml:space="preserve"> &amp; </w:t>
      </w:r>
      <w:r w:rsidR="00A236DE">
        <w:rPr>
          <w:rFonts w:ascii="Times New Roman" w:hAnsi="Times New Roman" w:cs="Times New Roman"/>
          <w:sz w:val="22"/>
          <w:szCs w:val="22"/>
        </w:rPr>
        <w:t>Kendall’s</w:t>
      </w:r>
      <w:r>
        <w:rPr>
          <w:rFonts w:ascii="Times New Roman" w:hAnsi="Times New Roman" w:cs="Times New Roman"/>
          <w:sz w:val="22"/>
          <w:szCs w:val="22"/>
        </w:rPr>
        <w:t xml:space="preserve"> tau b correlation in order to Investigating the relationship between BIG 5 Personality traits and Social emotion tones features to understand more about the effective of personality in the emotion raised.</w:t>
      </w:r>
    </w:p>
    <w:p w14:paraId="69223FB0" w14:textId="77777777" w:rsidR="00E53F3B" w:rsidRDefault="00E53F3B" w:rsidP="00E53F3B">
      <w:pPr>
        <w:ind w:left="60"/>
        <w:jc w:val="both"/>
        <w:rPr>
          <w:rFonts w:ascii="Times New Roman" w:hAnsi="Times New Roman" w:cs="Times New Roman"/>
          <w:sz w:val="22"/>
          <w:szCs w:val="22"/>
        </w:rPr>
      </w:pPr>
    </w:p>
    <w:p w14:paraId="61F22804" w14:textId="77777777" w:rsidR="00E53F3B" w:rsidRDefault="00E53F3B" w:rsidP="00E53F3B">
      <w:pPr>
        <w:ind w:left="60"/>
        <w:jc w:val="both"/>
        <w:rPr>
          <w:rFonts w:ascii="Times New Roman" w:hAnsi="Times New Roman" w:cs="Times New Roman"/>
          <w:sz w:val="22"/>
          <w:szCs w:val="22"/>
        </w:rPr>
      </w:pPr>
    </w:p>
    <w:p w14:paraId="21F5FC91" w14:textId="77777777" w:rsidR="00E53F3B" w:rsidRDefault="00E53F3B" w:rsidP="00E53F3B">
      <w:pPr>
        <w:ind w:left="60"/>
        <w:jc w:val="both"/>
        <w:rPr>
          <w:rFonts w:ascii="Times New Roman" w:hAnsi="Times New Roman" w:cs="Times New Roman"/>
          <w:sz w:val="22"/>
          <w:szCs w:val="22"/>
        </w:rPr>
      </w:pPr>
    </w:p>
    <w:p w14:paraId="74E71BB7" w14:textId="77777777" w:rsidR="00E53F3B" w:rsidRDefault="00E53F3B" w:rsidP="00E53F3B">
      <w:pPr>
        <w:ind w:left="60"/>
        <w:jc w:val="both"/>
        <w:rPr>
          <w:rFonts w:ascii="Times New Roman" w:hAnsi="Times New Roman" w:cs="Times New Roman"/>
          <w:sz w:val="22"/>
          <w:szCs w:val="22"/>
        </w:rPr>
      </w:pPr>
    </w:p>
    <w:p w14:paraId="2D37F6C8" w14:textId="77777777" w:rsidR="00E53F3B" w:rsidRDefault="00E53F3B" w:rsidP="00E53F3B">
      <w:pPr>
        <w:ind w:left="60"/>
        <w:jc w:val="both"/>
        <w:rPr>
          <w:rFonts w:ascii="Times New Roman" w:hAnsi="Times New Roman" w:cs="Times New Roman"/>
          <w:sz w:val="22"/>
          <w:szCs w:val="22"/>
        </w:rPr>
      </w:pPr>
    </w:p>
    <w:p w14:paraId="611F41E6" w14:textId="77777777" w:rsidR="00E53F3B" w:rsidRDefault="00E53F3B" w:rsidP="00E53F3B">
      <w:pPr>
        <w:ind w:left="60"/>
        <w:jc w:val="both"/>
        <w:rPr>
          <w:rFonts w:ascii="Times New Roman" w:hAnsi="Times New Roman" w:cs="Times New Roman"/>
          <w:sz w:val="22"/>
          <w:szCs w:val="22"/>
        </w:rPr>
      </w:pPr>
    </w:p>
    <w:tbl>
      <w:tblPr>
        <w:tblW w:w="5272" w:type="dxa"/>
        <w:tblInd w:w="104" w:type="dxa"/>
        <w:tblBorders>
          <w:top w:val="single" w:sz="4" w:space="0" w:color="000000"/>
          <w:left w:val="single" w:sz="4" w:space="0" w:color="000000"/>
          <w:bottom w:val="single" w:sz="4" w:space="0" w:color="000000"/>
          <w:right w:val="single" w:sz="4" w:space="0" w:color="000000"/>
        </w:tblBorders>
        <w:tblLayout w:type="fixed"/>
        <w:tblLook w:val="04A0" w:firstRow="1" w:lastRow="0" w:firstColumn="1" w:lastColumn="0" w:noHBand="0" w:noVBand="1"/>
      </w:tblPr>
      <w:tblGrid>
        <w:gridCol w:w="1490"/>
        <w:gridCol w:w="720"/>
        <w:gridCol w:w="900"/>
        <w:gridCol w:w="697"/>
        <w:gridCol w:w="653"/>
        <w:gridCol w:w="812"/>
      </w:tblGrid>
      <w:tr w:rsidR="00E53F3B" w:rsidRPr="00E53F3B" w14:paraId="7D344ADC" w14:textId="77777777" w:rsidTr="009B2859">
        <w:trPr>
          <w:trHeight w:val="63"/>
        </w:trPr>
        <w:tc>
          <w:tcPr>
            <w:tcW w:w="1490" w:type="dxa"/>
            <w:shd w:val="clear" w:color="D9D9D9" w:fill="D9D9D9"/>
            <w:noWrap/>
            <w:vAlign w:val="bottom"/>
            <w:hideMark/>
          </w:tcPr>
          <w:p w14:paraId="4C550AA8" w14:textId="77777777" w:rsidR="00E53F3B" w:rsidRPr="00E53F3B" w:rsidRDefault="00E53F3B" w:rsidP="007B7DFB">
            <w:pPr>
              <w:rPr>
                <w:rFonts w:asciiTheme="majorBidi" w:hAnsiTheme="majorBidi" w:cstheme="majorBidi"/>
                <w:sz w:val="15"/>
                <w:szCs w:val="15"/>
              </w:rPr>
            </w:pPr>
          </w:p>
        </w:tc>
        <w:tc>
          <w:tcPr>
            <w:tcW w:w="720" w:type="dxa"/>
            <w:shd w:val="clear" w:color="D9D9D9" w:fill="D9D9D9"/>
            <w:noWrap/>
            <w:vAlign w:val="bottom"/>
            <w:hideMark/>
          </w:tcPr>
          <w:p w14:paraId="7586B72E" w14:textId="77777777" w:rsidR="00E53F3B" w:rsidRPr="00E53F3B" w:rsidRDefault="00E53F3B" w:rsidP="007B7DFB">
            <w:pPr>
              <w:rPr>
                <w:rFonts w:asciiTheme="majorBidi" w:eastAsia="Times New Roman" w:hAnsiTheme="majorBidi" w:cstheme="majorBidi"/>
                <w:b/>
                <w:bCs/>
                <w:color w:val="000000"/>
                <w:sz w:val="15"/>
                <w:szCs w:val="15"/>
              </w:rPr>
            </w:pPr>
            <w:r w:rsidRPr="00E53F3B">
              <w:rPr>
                <w:rFonts w:asciiTheme="majorBidi" w:eastAsia="Times New Roman" w:hAnsiTheme="majorBidi" w:cstheme="majorBidi"/>
                <w:b/>
                <w:bCs/>
                <w:color w:val="000000"/>
                <w:sz w:val="15"/>
                <w:szCs w:val="15"/>
              </w:rPr>
              <w:t>Anger</w:t>
            </w:r>
          </w:p>
        </w:tc>
        <w:tc>
          <w:tcPr>
            <w:tcW w:w="900" w:type="dxa"/>
            <w:shd w:val="clear" w:color="D9D9D9" w:fill="D9D9D9"/>
            <w:noWrap/>
            <w:vAlign w:val="bottom"/>
            <w:hideMark/>
          </w:tcPr>
          <w:p w14:paraId="4C2E4BFB" w14:textId="77777777" w:rsidR="00E53F3B" w:rsidRPr="00E53F3B" w:rsidRDefault="00E53F3B" w:rsidP="007B7DFB">
            <w:pPr>
              <w:rPr>
                <w:rFonts w:asciiTheme="majorBidi" w:eastAsia="Times New Roman" w:hAnsiTheme="majorBidi" w:cstheme="majorBidi"/>
                <w:b/>
                <w:bCs/>
                <w:color w:val="000000"/>
                <w:sz w:val="15"/>
                <w:szCs w:val="15"/>
              </w:rPr>
            </w:pPr>
            <w:r w:rsidRPr="00E53F3B">
              <w:rPr>
                <w:rFonts w:asciiTheme="majorBidi" w:eastAsia="Times New Roman" w:hAnsiTheme="majorBidi" w:cstheme="majorBidi"/>
                <w:b/>
                <w:bCs/>
                <w:color w:val="000000"/>
                <w:sz w:val="15"/>
                <w:szCs w:val="15"/>
              </w:rPr>
              <w:t>Disgust</w:t>
            </w:r>
          </w:p>
        </w:tc>
        <w:tc>
          <w:tcPr>
            <w:tcW w:w="697" w:type="dxa"/>
            <w:shd w:val="clear" w:color="D9D9D9" w:fill="D9D9D9"/>
            <w:noWrap/>
            <w:vAlign w:val="bottom"/>
            <w:hideMark/>
          </w:tcPr>
          <w:p w14:paraId="2725C828" w14:textId="77777777" w:rsidR="00E53F3B" w:rsidRPr="00E53F3B" w:rsidRDefault="00E53F3B" w:rsidP="007B7DFB">
            <w:pPr>
              <w:rPr>
                <w:rFonts w:asciiTheme="majorBidi" w:eastAsia="Times New Roman" w:hAnsiTheme="majorBidi" w:cstheme="majorBidi"/>
                <w:b/>
                <w:bCs/>
                <w:color w:val="000000"/>
                <w:sz w:val="15"/>
                <w:szCs w:val="15"/>
              </w:rPr>
            </w:pPr>
            <w:r w:rsidRPr="00E53F3B">
              <w:rPr>
                <w:rFonts w:asciiTheme="majorBidi" w:eastAsia="Times New Roman" w:hAnsiTheme="majorBidi" w:cstheme="majorBidi"/>
                <w:b/>
                <w:bCs/>
                <w:color w:val="000000"/>
                <w:sz w:val="15"/>
                <w:szCs w:val="15"/>
              </w:rPr>
              <w:t>Fear</w:t>
            </w:r>
          </w:p>
        </w:tc>
        <w:tc>
          <w:tcPr>
            <w:tcW w:w="653" w:type="dxa"/>
            <w:shd w:val="clear" w:color="D9D9D9" w:fill="D9D9D9"/>
            <w:noWrap/>
            <w:vAlign w:val="bottom"/>
            <w:hideMark/>
          </w:tcPr>
          <w:p w14:paraId="6F7C768D" w14:textId="77777777" w:rsidR="00E53F3B" w:rsidRPr="00E53F3B" w:rsidRDefault="00E53F3B" w:rsidP="007B7DFB">
            <w:pPr>
              <w:rPr>
                <w:rFonts w:asciiTheme="majorBidi" w:eastAsia="Times New Roman" w:hAnsiTheme="majorBidi" w:cstheme="majorBidi"/>
                <w:b/>
                <w:bCs/>
                <w:color w:val="000000"/>
                <w:sz w:val="15"/>
                <w:szCs w:val="15"/>
              </w:rPr>
            </w:pPr>
            <w:r w:rsidRPr="00E53F3B">
              <w:rPr>
                <w:rFonts w:asciiTheme="majorBidi" w:eastAsia="Times New Roman" w:hAnsiTheme="majorBidi" w:cstheme="majorBidi"/>
                <w:b/>
                <w:bCs/>
                <w:color w:val="000000"/>
                <w:sz w:val="15"/>
                <w:szCs w:val="15"/>
              </w:rPr>
              <w:t>Joy</w:t>
            </w:r>
          </w:p>
        </w:tc>
        <w:tc>
          <w:tcPr>
            <w:tcW w:w="812" w:type="dxa"/>
            <w:shd w:val="clear" w:color="D9D9D9" w:fill="D9D9D9"/>
            <w:noWrap/>
            <w:vAlign w:val="bottom"/>
            <w:hideMark/>
          </w:tcPr>
          <w:p w14:paraId="14DCFF21" w14:textId="77777777" w:rsidR="00E53F3B" w:rsidRPr="00E53F3B" w:rsidRDefault="00E53F3B" w:rsidP="007B7DFB">
            <w:pPr>
              <w:rPr>
                <w:rFonts w:asciiTheme="majorBidi" w:eastAsia="Times New Roman" w:hAnsiTheme="majorBidi" w:cstheme="majorBidi"/>
                <w:b/>
                <w:bCs/>
                <w:color w:val="000000"/>
                <w:sz w:val="15"/>
                <w:szCs w:val="15"/>
              </w:rPr>
            </w:pPr>
            <w:r w:rsidRPr="00E53F3B">
              <w:rPr>
                <w:rFonts w:asciiTheme="majorBidi" w:eastAsia="Times New Roman" w:hAnsiTheme="majorBidi" w:cstheme="majorBidi"/>
                <w:b/>
                <w:bCs/>
                <w:color w:val="000000"/>
                <w:sz w:val="15"/>
                <w:szCs w:val="15"/>
              </w:rPr>
              <w:t>Sadness</w:t>
            </w:r>
          </w:p>
        </w:tc>
      </w:tr>
      <w:tr w:rsidR="00E53F3B" w:rsidRPr="00E53F3B" w14:paraId="7ED8FB84" w14:textId="77777777" w:rsidTr="009B2859">
        <w:trPr>
          <w:trHeight w:val="243"/>
        </w:trPr>
        <w:tc>
          <w:tcPr>
            <w:tcW w:w="1490" w:type="dxa"/>
            <w:shd w:val="clear" w:color="auto" w:fill="auto"/>
            <w:noWrap/>
            <w:vAlign w:val="bottom"/>
            <w:hideMark/>
          </w:tcPr>
          <w:p w14:paraId="5A28CAC3" w14:textId="77777777" w:rsidR="00E53F3B" w:rsidRPr="00E53F3B" w:rsidRDefault="00E53F3B" w:rsidP="007B7DFB">
            <w:pPr>
              <w:rPr>
                <w:rFonts w:asciiTheme="majorBidi" w:eastAsia="Times New Roman" w:hAnsiTheme="majorBidi" w:cstheme="majorBidi"/>
                <w:b/>
                <w:bCs/>
                <w:color w:val="000000"/>
                <w:sz w:val="15"/>
                <w:szCs w:val="15"/>
              </w:rPr>
            </w:pPr>
            <w:r w:rsidRPr="00E53F3B">
              <w:rPr>
                <w:rFonts w:asciiTheme="majorBidi" w:eastAsia="Times New Roman" w:hAnsiTheme="majorBidi" w:cstheme="majorBidi"/>
                <w:b/>
                <w:bCs/>
                <w:color w:val="000000"/>
                <w:sz w:val="15"/>
                <w:szCs w:val="15"/>
              </w:rPr>
              <w:t>Openness</w:t>
            </w:r>
          </w:p>
        </w:tc>
        <w:tc>
          <w:tcPr>
            <w:tcW w:w="720" w:type="dxa"/>
            <w:shd w:val="clear" w:color="auto" w:fill="auto"/>
            <w:noWrap/>
            <w:vAlign w:val="bottom"/>
            <w:hideMark/>
          </w:tcPr>
          <w:p w14:paraId="69F789F5"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-0.063</w:t>
            </w:r>
          </w:p>
        </w:tc>
        <w:tc>
          <w:tcPr>
            <w:tcW w:w="900" w:type="dxa"/>
            <w:shd w:val="clear" w:color="auto" w:fill="auto"/>
            <w:noWrap/>
            <w:vAlign w:val="bottom"/>
            <w:hideMark/>
          </w:tcPr>
          <w:p w14:paraId="58746427"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0.175</w:t>
            </w:r>
          </w:p>
        </w:tc>
        <w:tc>
          <w:tcPr>
            <w:tcW w:w="697" w:type="dxa"/>
            <w:shd w:val="clear" w:color="auto" w:fill="auto"/>
            <w:noWrap/>
            <w:vAlign w:val="bottom"/>
            <w:hideMark/>
          </w:tcPr>
          <w:p w14:paraId="04331871"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0.011</w:t>
            </w:r>
          </w:p>
        </w:tc>
        <w:tc>
          <w:tcPr>
            <w:tcW w:w="653" w:type="dxa"/>
            <w:shd w:val="clear" w:color="auto" w:fill="auto"/>
            <w:noWrap/>
            <w:vAlign w:val="bottom"/>
            <w:hideMark/>
          </w:tcPr>
          <w:p w14:paraId="373D6C96"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0.025</w:t>
            </w:r>
          </w:p>
        </w:tc>
        <w:tc>
          <w:tcPr>
            <w:tcW w:w="812" w:type="dxa"/>
            <w:shd w:val="clear" w:color="auto" w:fill="auto"/>
            <w:noWrap/>
            <w:vAlign w:val="bottom"/>
            <w:hideMark/>
          </w:tcPr>
          <w:p w14:paraId="4A7B7F8C"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-0.084</w:t>
            </w:r>
          </w:p>
        </w:tc>
      </w:tr>
      <w:tr w:rsidR="00E53F3B" w:rsidRPr="00E53F3B" w14:paraId="77327212" w14:textId="77777777" w:rsidTr="009B2859">
        <w:trPr>
          <w:trHeight w:val="207"/>
        </w:trPr>
        <w:tc>
          <w:tcPr>
            <w:tcW w:w="1490" w:type="dxa"/>
            <w:shd w:val="clear" w:color="D9D9D9" w:fill="D9D9D9"/>
            <w:noWrap/>
            <w:vAlign w:val="bottom"/>
            <w:hideMark/>
          </w:tcPr>
          <w:p w14:paraId="6535F91A" w14:textId="77777777" w:rsidR="00E53F3B" w:rsidRPr="00E53F3B" w:rsidRDefault="00E53F3B" w:rsidP="007B7DFB">
            <w:pPr>
              <w:rPr>
                <w:rFonts w:asciiTheme="majorBidi" w:eastAsia="Times New Roman" w:hAnsiTheme="majorBidi" w:cstheme="majorBidi"/>
                <w:b/>
                <w:bCs/>
                <w:color w:val="000000"/>
                <w:sz w:val="15"/>
                <w:szCs w:val="15"/>
              </w:rPr>
            </w:pPr>
            <w:r w:rsidRPr="00E53F3B">
              <w:rPr>
                <w:rFonts w:asciiTheme="majorBidi" w:eastAsia="Times New Roman" w:hAnsiTheme="majorBidi" w:cstheme="majorBidi"/>
                <w:b/>
                <w:bCs/>
                <w:color w:val="000000"/>
                <w:sz w:val="15"/>
                <w:szCs w:val="15"/>
              </w:rPr>
              <w:t>Conscientiousness</w:t>
            </w:r>
          </w:p>
        </w:tc>
        <w:tc>
          <w:tcPr>
            <w:tcW w:w="720" w:type="dxa"/>
            <w:shd w:val="clear" w:color="D9D9D9" w:fill="D9D9D9"/>
            <w:noWrap/>
            <w:vAlign w:val="bottom"/>
            <w:hideMark/>
          </w:tcPr>
          <w:p w14:paraId="62A247EA"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-0.065</w:t>
            </w:r>
          </w:p>
        </w:tc>
        <w:tc>
          <w:tcPr>
            <w:tcW w:w="900" w:type="dxa"/>
            <w:shd w:val="clear" w:color="D9D9D9" w:fill="D9D9D9"/>
            <w:noWrap/>
            <w:vAlign w:val="bottom"/>
            <w:hideMark/>
          </w:tcPr>
          <w:p w14:paraId="06ADC450"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w:t>
            </w:r>
          </w:p>
        </w:tc>
        <w:tc>
          <w:tcPr>
            <w:tcW w:w="697" w:type="dxa"/>
            <w:shd w:val="clear" w:color="D9D9D9" w:fill="D9D9D9"/>
            <w:noWrap/>
            <w:vAlign w:val="bottom"/>
            <w:hideMark/>
          </w:tcPr>
          <w:p w14:paraId="5350DE8B"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-0.076</w:t>
            </w:r>
          </w:p>
        </w:tc>
        <w:tc>
          <w:tcPr>
            <w:tcW w:w="653" w:type="dxa"/>
            <w:shd w:val="clear" w:color="D9D9D9" w:fill="D9D9D9"/>
            <w:noWrap/>
            <w:vAlign w:val="bottom"/>
            <w:hideMark/>
          </w:tcPr>
          <w:p w14:paraId="60765E26"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0.086</w:t>
            </w:r>
          </w:p>
        </w:tc>
        <w:tc>
          <w:tcPr>
            <w:tcW w:w="812" w:type="dxa"/>
            <w:shd w:val="clear" w:color="D9D9D9" w:fill="D9D9D9"/>
            <w:noWrap/>
            <w:vAlign w:val="bottom"/>
            <w:hideMark/>
          </w:tcPr>
          <w:p w14:paraId="3806C7F9"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-0.123</w:t>
            </w:r>
          </w:p>
        </w:tc>
      </w:tr>
      <w:tr w:rsidR="00E53F3B" w:rsidRPr="00E53F3B" w14:paraId="320A77DB" w14:textId="77777777" w:rsidTr="009B2859">
        <w:trPr>
          <w:trHeight w:val="207"/>
        </w:trPr>
        <w:tc>
          <w:tcPr>
            <w:tcW w:w="1490" w:type="dxa"/>
            <w:shd w:val="clear" w:color="auto" w:fill="auto"/>
            <w:noWrap/>
            <w:vAlign w:val="bottom"/>
            <w:hideMark/>
          </w:tcPr>
          <w:p w14:paraId="654F1BD7" w14:textId="77777777" w:rsidR="00E53F3B" w:rsidRPr="00E53F3B" w:rsidRDefault="00E53F3B" w:rsidP="007B7DFB">
            <w:pPr>
              <w:rPr>
                <w:rFonts w:asciiTheme="majorBidi" w:eastAsia="Times New Roman" w:hAnsiTheme="majorBidi" w:cstheme="majorBidi"/>
                <w:b/>
                <w:bCs/>
                <w:color w:val="000000"/>
                <w:sz w:val="15"/>
                <w:szCs w:val="15"/>
              </w:rPr>
            </w:pPr>
            <w:r w:rsidRPr="00E53F3B">
              <w:rPr>
                <w:rFonts w:asciiTheme="majorBidi" w:eastAsia="Times New Roman" w:hAnsiTheme="majorBidi" w:cstheme="majorBidi"/>
                <w:b/>
                <w:bCs/>
                <w:color w:val="000000"/>
                <w:sz w:val="15"/>
                <w:szCs w:val="15"/>
              </w:rPr>
              <w:t>Extraversion</w:t>
            </w:r>
          </w:p>
        </w:tc>
        <w:tc>
          <w:tcPr>
            <w:tcW w:w="720" w:type="dxa"/>
            <w:shd w:val="clear" w:color="auto" w:fill="auto"/>
            <w:noWrap/>
            <w:vAlign w:val="bottom"/>
            <w:hideMark/>
          </w:tcPr>
          <w:p w14:paraId="26EBF853"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-0.089</w:t>
            </w:r>
          </w:p>
        </w:tc>
        <w:tc>
          <w:tcPr>
            <w:tcW w:w="900" w:type="dxa"/>
            <w:shd w:val="clear" w:color="auto" w:fill="auto"/>
            <w:noWrap/>
            <w:vAlign w:val="bottom"/>
            <w:hideMark/>
          </w:tcPr>
          <w:p w14:paraId="45A24D3C"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-0.037</w:t>
            </w:r>
          </w:p>
        </w:tc>
        <w:tc>
          <w:tcPr>
            <w:tcW w:w="697" w:type="dxa"/>
            <w:shd w:val="clear" w:color="auto" w:fill="auto"/>
            <w:noWrap/>
            <w:vAlign w:val="bottom"/>
            <w:hideMark/>
          </w:tcPr>
          <w:p w14:paraId="7E79E2C4"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-0.003</w:t>
            </w:r>
          </w:p>
        </w:tc>
        <w:tc>
          <w:tcPr>
            <w:tcW w:w="653" w:type="dxa"/>
            <w:shd w:val="clear" w:color="auto" w:fill="auto"/>
            <w:noWrap/>
            <w:vAlign w:val="bottom"/>
            <w:hideMark/>
          </w:tcPr>
          <w:p w14:paraId="24FD6F98"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0.097</w:t>
            </w:r>
          </w:p>
        </w:tc>
        <w:tc>
          <w:tcPr>
            <w:tcW w:w="812" w:type="dxa"/>
            <w:shd w:val="clear" w:color="auto" w:fill="auto"/>
            <w:noWrap/>
            <w:vAlign w:val="bottom"/>
            <w:hideMark/>
          </w:tcPr>
          <w:p w14:paraId="29AECD65"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-0.171</w:t>
            </w:r>
          </w:p>
        </w:tc>
      </w:tr>
      <w:tr w:rsidR="00E53F3B" w:rsidRPr="00E53F3B" w14:paraId="51F6BA2D" w14:textId="77777777" w:rsidTr="009B2859">
        <w:trPr>
          <w:trHeight w:val="243"/>
        </w:trPr>
        <w:tc>
          <w:tcPr>
            <w:tcW w:w="1490" w:type="dxa"/>
            <w:shd w:val="clear" w:color="D9D9D9" w:fill="D9D9D9"/>
            <w:noWrap/>
            <w:vAlign w:val="bottom"/>
            <w:hideMark/>
          </w:tcPr>
          <w:p w14:paraId="56A4D011" w14:textId="77777777" w:rsidR="00E53F3B" w:rsidRPr="00E53F3B" w:rsidRDefault="00E53F3B" w:rsidP="007B7DFB">
            <w:pPr>
              <w:rPr>
                <w:rFonts w:asciiTheme="majorBidi" w:eastAsia="Times New Roman" w:hAnsiTheme="majorBidi" w:cstheme="majorBidi"/>
                <w:b/>
                <w:bCs/>
                <w:color w:val="000000"/>
                <w:sz w:val="15"/>
                <w:szCs w:val="15"/>
              </w:rPr>
            </w:pPr>
            <w:r w:rsidRPr="00E53F3B">
              <w:rPr>
                <w:rFonts w:asciiTheme="majorBidi" w:eastAsia="Times New Roman" w:hAnsiTheme="majorBidi" w:cstheme="majorBidi"/>
                <w:b/>
                <w:bCs/>
                <w:color w:val="000000"/>
                <w:sz w:val="15"/>
                <w:szCs w:val="15"/>
              </w:rPr>
              <w:t>Agreeableness</w:t>
            </w:r>
          </w:p>
        </w:tc>
        <w:tc>
          <w:tcPr>
            <w:tcW w:w="720" w:type="dxa"/>
            <w:shd w:val="clear" w:color="D9D9D9" w:fill="D9D9D9"/>
            <w:noWrap/>
            <w:vAlign w:val="bottom"/>
            <w:hideMark/>
          </w:tcPr>
          <w:p w14:paraId="0BCF0F45"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-0.012</w:t>
            </w:r>
          </w:p>
        </w:tc>
        <w:tc>
          <w:tcPr>
            <w:tcW w:w="900" w:type="dxa"/>
            <w:shd w:val="clear" w:color="D9D9D9" w:fill="D9D9D9"/>
            <w:noWrap/>
            <w:vAlign w:val="bottom"/>
            <w:hideMark/>
          </w:tcPr>
          <w:p w14:paraId="21897D8B"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-0.069</w:t>
            </w:r>
          </w:p>
        </w:tc>
        <w:tc>
          <w:tcPr>
            <w:tcW w:w="697" w:type="dxa"/>
            <w:shd w:val="clear" w:color="D9D9D9" w:fill="D9D9D9"/>
            <w:noWrap/>
            <w:vAlign w:val="bottom"/>
            <w:hideMark/>
          </w:tcPr>
          <w:p w14:paraId="32A20F2B"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0.007</w:t>
            </w:r>
          </w:p>
        </w:tc>
        <w:tc>
          <w:tcPr>
            <w:tcW w:w="653" w:type="dxa"/>
            <w:shd w:val="clear" w:color="D9D9D9" w:fill="D9D9D9"/>
            <w:noWrap/>
            <w:vAlign w:val="bottom"/>
            <w:hideMark/>
          </w:tcPr>
          <w:p w14:paraId="0E2CBE04"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-0.002</w:t>
            </w:r>
          </w:p>
        </w:tc>
        <w:tc>
          <w:tcPr>
            <w:tcW w:w="812" w:type="dxa"/>
            <w:shd w:val="clear" w:color="D9D9D9" w:fill="D9D9D9"/>
            <w:noWrap/>
            <w:vAlign w:val="bottom"/>
            <w:hideMark/>
          </w:tcPr>
          <w:p w14:paraId="65824750"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-0.021</w:t>
            </w:r>
          </w:p>
        </w:tc>
      </w:tr>
      <w:tr w:rsidR="00E53F3B" w:rsidRPr="00E53F3B" w14:paraId="5BBAC791" w14:textId="77777777" w:rsidTr="009B2859">
        <w:trPr>
          <w:trHeight w:val="225"/>
        </w:trPr>
        <w:tc>
          <w:tcPr>
            <w:tcW w:w="1490" w:type="dxa"/>
            <w:shd w:val="clear" w:color="auto" w:fill="auto"/>
            <w:noWrap/>
            <w:vAlign w:val="bottom"/>
            <w:hideMark/>
          </w:tcPr>
          <w:p w14:paraId="015142B1" w14:textId="77777777" w:rsidR="00E53F3B" w:rsidRPr="00E53F3B" w:rsidRDefault="00E53F3B" w:rsidP="007B7DFB">
            <w:pPr>
              <w:rPr>
                <w:rFonts w:asciiTheme="majorBidi" w:eastAsia="Times New Roman" w:hAnsiTheme="majorBidi" w:cstheme="majorBidi"/>
                <w:b/>
                <w:bCs/>
                <w:color w:val="000000"/>
                <w:sz w:val="15"/>
                <w:szCs w:val="15"/>
              </w:rPr>
            </w:pPr>
            <w:r w:rsidRPr="00E53F3B">
              <w:rPr>
                <w:rFonts w:asciiTheme="majorBidi" w:eastAsia="Times New Roman" w:hAnsiTheme="majorBidi" w:cstheme="majorBidi"/>
                <w:b/>
                <w:bCs/>
                <w:color w:val="000000"/>
                <w:sz w:val="15"/>
                <w:szCs w:val="15"/>
              </w:rPr>
              <w:t>Neuroticism</w:t>
            </w:r>
          </w:p>
        </w:tc>
        <w:tc>
          <w:tcPr>
            <w:tcW w:w="720" w:type="dxa"/>
            <w:shd w:val="clear" w:color="auto" w:fill="auto"/>
            <w:noWrap/>
            <w:vAlign w:val="bottom"/>
            <w:hideMark/>
          </w:tcPr>
          <w:p w14:paraId="25783AD2"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0.21</w:t>
            </w:r>
          </w:p>
        </w:tc>
        <w:tc>
          <w:tcPr>
            <w:tcW w:w="900" w:type="dxa"/>
            <w:shd w:val="clear" w:color="auto" w:fill="auto"/>
            <w:noWrap/>
            <w:vAlign w:val="bottom"/>
            <w:hideMark/>
          </w:tcPr>
          <w:p w14:paraId="10755ED0"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-0.077</w:t>
            </w:r>
          </w:p>
        </w:tc>
        <w:tc>
          <w:tcPr>
            <w:tcW w:w="697" w:type="dxa"/>
            <w:shd w:val="clear" w:color="auto" w:fill="auto"/>
            <w:noWrap/>
            <w:vAlign w:val="bottom"/>
            <w:hideMark/>
          </w:tcPr>
          <w:p w14:paraId="01C30C59"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0.097</w:t>
            </w:r>
          </w:p>
        </w:tc>
        <w:tc>
          <w:tcPr>
            <w:tcW w:w="653" w:type="dxa"/>
            <w:shd w:val="clear" w:color="auto" w:fill="auto"/>
            <w:noWrap/>
            <w:vAlign w:val="bottom"/>
            <w:hideMark/>
          </w:tcPr>
          <w:p w14:paraId="32BD65B2" w14:textId="77777777" w:rsidR="00E53F3B" w:rsidRPr="00E53F3B" w:rsidRDefault="00E53F3B" w:rsidP="007B7DFB">
            <w:pPr>
              <w:jc w:val="right"/>
              <w:rPr>
                <w:rFonts w:asciiTheme="majorBidi" w:eastAsia="Times New Roman" w:hAnsiTheme="majorBidi" w:cstheme="majorBidi"/>
                <w:color w:val="000000"/>
                <w:sz w:val="15"/>
                <w:szCs w:val="15"/>
              </w:rPr>
            </w:pPr>
            <w:r w:rsidRPr="00E53F3B">
              <w:rPr>
                <w:rFonts w:asciiTheme="majorBidi" w:eastAsia="Times New Roman" w:hAnsiTheme="majorBidi" w:cstheme="majorBidi"/>
                <w:color w:val="000000"/>
                <w:sz w:val="15"/>
                <w:szCs w:val="15"/>
              </w:rPr>
              <w:t>-0.196</w:t>
            </w:r>
          </w:p>
        </w:tc>
        <w:tc>
          <w:tcPr>
            <w:tcW w:w="812" w:type="dxa"/>
            <w:shd w:val="clear" w:color="auto" w:fill="auto"/>
            <w:noWrap/>
            <w:vAlign w:val="bottom"/>
            <w:hideMark/>
          </w:tcPr>
          <w:p w14:paraId="26F33812" w14:textId="77777777" w:rsidR="00E53F3B" w:rsidRPr="00E53F3B" w:rsidRDefault="00E53F3B" w:rsidP="007B7DFB">
            <w:pPr>
              <w:jc w:val="right"/>
              <w:rPr>
                <w:rFonts w:asciiTheme="majorBidi" w:eastAsia="Times New Roman" w:hAnsiTheme="majorBidi" w:cstheme="majorBidi"/>
                <w:b/>
                <w:bCs/>
                <w:color w:val="000000"/>
                <w:sz w:val="15"/>
                <w:szCs w:val="15"/>
              </w:rPr>
            </w:pPr>
            <w:r w:rsidRPr="00E53F3B">
              <w:rPr>
                <w:rFonts w:asciiTheme="majorBidi" w:eastAsia="Times New Roman" w:hAnsiTheme="majorBidi" w:cstheme="majorBidi"/>
                <w:b/>
                <w:bCs/>
                <w:color w:val="000000"/>
                <w:sz w:val="15"/>
                <w:szCs w:val="15"/>
              </w:rPr>
              <w:t>0.233</w:t>
            </w:r>
          </w:p>
        </w:tc>
      </w:tr>
    </w:tbl>
    <w:p w14:paraId="57032CF9" w14:textId="497178A8" w:rsidR="00E53F3B" w:rsidRPr="009B2859" w:rsidRDefault="00E53F3B" w:rsidP="00E00BBB">
      <w:pPr>
        <w:pStyle w:val="Caption"/>
        <w:jc w:val="center"/>
        <w:rPr>
          <w:rFonts w:asciiTheme="majorBidi" w:hAnsiTheme="majorBidi" w:cstheme="majorBidi"/>
        </w:rPr>
      </w:pPr>
      <w:r w:rsidRPr="009B2859">
        <w:rPr>
          <w:rFonts w:asciiTheme="majorBidi" w:hAnsiTheme="majorBidi" w:cstheme="majorBidi"/>
        </w:rPr>
        <w:t xml:space="preserve">Table </w:t>
      </w:r>
      <w:r w:rsidRPr="009B2859">
        <w:rPr>
          <w:rFonts w:asciiTheme="majorBidi" w:hAnsiTheme="majorBidi" w:cstheme="majorBidi"/>
        </w:rPr>
        <w:fldChar w:fldCharType="begin"/>
      </w:r>
      <w:r w:rsidRPr="009B2859">
        <w:rPr>
          <w:rFonts w:asciiTheme="majorBidi" w:hAnsiTheme="majorBidi" w:cstheme="majorBidi"/>
        </w:rPr>
        <w:instrText xml:space="preserve"> SEQ Table \* ARABIC </w:instrText>
      </w:r>
      <w:r w:rsidRPr="009B2859">
        <w:rPr>
          <w:rFonts w:asciiTheme="majorBidi" w:hAnsiTheme="majorBidi" w:cstheme="majorBidi"/>
        </w:rPr>
        <w:fldChar w:fldCharType="separate"/>
      </w:r>
      <w:r w:rsidRPr="009B2859">
        <w:rPr>
          <w:rFonts w:asciiTheme="majorBidi" w:hAnsiTheme="majorBidi" w:cstheme="majorBidi"/>
          <w:noProof/>
        </w:rPr>
        <w:t>1</w:t>
      </w:r>
      <w:r w:rsidRPr="009B2859">
        <w:rPr>
          <w:rFonts w:asciiTheme="majorBidi" w:hAnsiTheme="majorBidi" w:cstheme="majorBidi"/>
        </w:rPr>
        <w:fldChar w:fldCharType="end"/>
      </w:r>
      <w:r w:rsidRPr="009B2859">
        <w:rPr>
          <w:rFonts w:asciiTheme="majorBidi" w:hAnsiTheme="majorBidi" w:cstheme="majorBidi"/>
        </w:rPr>
        <w:t xml:space="preserve"> Kendall's tau b correlation</w:t>
      </w:r>
    </w:p>
    <w:tbl>
      <w:tblPr>
        <w:tblW w:w="5195" w:type="dxa"/>
        <w:tblInd w:w="113" w:type="dxa"/>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1452"/>
        <w:gridCol w:w="746"/>
        <w:gridCol w:w="746"/>
        <w:gridCol w:w="746"/>
        <w:gridCol w:w="746"/>
        <w:gridCol w:w="759"/>
      </w:tblGrid>
      <w:tr w:rsidR="009B2859" w:rsidRPr="009B2859" w14:paraId="108D52E2" w14:textId="77777777" w:rsidTr="009B2859">
        <w:trPr>
          <w:trHeight w:val="267"/>
        </w:trPr>
        <w:tc>
          <w:tcPr>
            <w:tcW w:w="1452" w:type="dxa"/>
            <w:shd w:val="clear" w:color="D9D9D9" w:fill="D9D9D9"/>
            <w:noWrap/>
            <w:vAlign w:val="bottom"/>
            <w:hideMark/>
          </w:tcPr>
          <w:p w14:paraId="04433155" w14:textId="77777777" w:rsidR="009B2859" w:rsidRPr="009B2859" w:rsidRDefault="009B2859" w:rsidP="009B2859">
            <w:pPr>
              <w:rPr>
                <w:rFonts w:asciiTheme="majorBidi" w:hAnsiTheme="majorBidi" w:cstheme="majorBidi"/>
                <w:sz w:val="16"/>
                <w:szCs w:val="16"/>
              </w:rPr>
            </w:pPr>
          </w:p>
        </w:tc>
        <w:tc>
          <w:tcPr>
            <w:tcW w:w="746" w:type="dxa"/>
            <w:shd w:val="clear" w:color="D9D9D9" w:fill="D9D9D9"/>
            <w:noWrap/>
            <w:vAlign w:val="bottom"/>
            <w:hideMark/>
          </w:tcPr>
          <w:p w14:paraId="20C84A78" w14:textId="77777777" w:rsidR="009B2859" w:rsidRPr="009B2859" w:rsidRDefault="009B2859" w:rsidP="009B2859">
            <w:pPr>
              <w:rPr>
                <w:rFonts w:asciiTheme="majorBidi" w:eastAsia="Times New Roman" w:hAnsiTheme="majorBidi" w:cstheme="majorBidi"/>
                <w:b/>
                <w:bCs/>
                <w:color w:val="000000"/>
                <w:sz w:val="16"/>
                <w:szCs w:val="16"/>
              </w:rPr>
            </w:pPr>
            <w:r w:rsidRPr="009B2859">
              <w:rPr>
                <w:rFonts w:asciiTheme="majorBidi" w:eastAsia="Times New Roman" w:hAnsiTheme="majorBidi" w:cstheme="majorBidi"/>
                <w:b/>
                <w:bCs/>
                <w:color w:val="000000"/>
                <w:sz w:val="16"/>
                <w:szCs w:val="16"/>
              </w:rPr>
              <w:t>Anger</w:t>
            </w:r>
          </w:p>
        </w:tc>
        <w:tc>
          <w:tcPr>
            <w:tcW w:w="746" w:type="dxa"/>
            <w:shd w:val="clear" w:color="D9D9D9" w:fill="D9D9D9"/>
            <w:noWrap/>
            <w:vAlign w:val="bottom"/>
            <w:hideMark/>
          </w:tcPr>
          <w:p w14:paraId="3EDDA719" w14:textId="77777777" w:rsidR="009B2859" w:rsidRPr="009B2859" w:rsidRDefault="009B2859" w:rsidP="009B2859">
            <w:pPr>
              <w:rPr>
                <w:rFonts w:asciiTheme="majorBidi" w:eastAsia="Times New Roman" w:hAnsiTheme="majorBidi" w:cstheme="majorBidi"/>
                <w:b/>
                <w:bCs/>
                <w:color w:val="000000"/>
                <w:sz w:val="16"/>
                <w:szCs w:val="16"/>
              </w:rPr>
            </w:pPr>
            <w:r w:rsidRPr="009B2859">
              <w:rPr>
                <w:rFonts w:asciiTheme="majorBidi" w:eastAsia="Times New Roman" w:hAnsiTheme="majorBidi" w:cstheme="majorBidi"/>
                <w:b/>
                <w:bCs/>
                <w:color w:val="000000"/>
                <w:sz w:val="16"/>
                <w:szCs w:val="16"/>
              </w:rPr>
              <w:t>Disgust</w:t>
            </w:r>
          </w:p>
        </w:tc>
        <w:tc>
          <w:tcPr>
            <w:tcW w:w="746" w:type="dxa"/>
            <w:shd w:val="clear" w:color="D9D9D9" w:fill="D9D9D9"/>
            <w:noWrap/>
            <w:vAlign w:val="bottom"/>
            <w:hideMark/>
          </w:tcPr>
          <w:p w14:paraId="58604B30" w14:textId="77777777" w:rsidR="009B2859" w:rsidRPr="009B2859" w:rsidRDefault="009B2859" w:rsidP="009B2859">
            <w:pPr>
              <w:rPr>
                <w:rFonts w:asciiTheme="majorBidi" w:eastAsia="Times New Roman" w:hAnsiTheme="majorBidi" w:cstheme="majorBidi"/>
                <w:b/>
                <w:bCs/>
                <w:color w:val="000000"/>
                <w:sz w:val="16"/>
                <w:szCs w:val="16"/>
              </w:rPr>
            </w:pPr>
            <w:r w:rsidRPr="009B2859">
              <w:rPr>
                <w:rFonts w:asciiTheme="majorBidi" w:eastAsia="Times New Roman" w:hAnsiTheme="majorBidi" w:cstheme="majorBidi"/>
                <w:b/>
                <w:bCs/>
                <w:color w:val="000000"/>
                <w:sz w:val="16"/>
                <w:szCs w:val="16"/>
              </w:rPr>
              <w:t>Fear</w:t>
            </w:r>
          </w:p>
        </w:tc>
        <w:tc>
          <w:tcPr>
            <w:tcW w:w="746" w:type="dxa"/>
            <w:shd w:val="clear" w:color="D9D9D9" w:fill="D9D9D9"/>
            <w:noWrap/>
            <w:vAlign w:val="bottom"/>
            <w:hideMark/>
          </w:tcPr>
          <w:p w14:paraId="013159DE" w14:textId="77777777" w:rsidR="009B2859" w:rsidRPr="009B2859" w:rsidRDefault="009B2859" w:rsidP="009B2859">
            <w:pPr>
              <w:rPr>
                <w:rFonts w:asciiTheme="majorBidi" w:eastAsia="Times New Roman" w:hAnsiTheme="majorBidi" w:cstheme="majorBidi"/>
                <w:b/>
                <w:bCs/>
                <w:color w:val="000000"/>
                <w:sz w:val="16"/>
                <w:szCs w:val="16"/>
              </w:rPr>
            </w:pPr>
            <w:r w:rsidRPr="009B2859">
              <w:rPr>
                <w:rFonts w:asciiTheme="majorBidi" w:eastAsia="Times New Roman" w:hAnsiTheme="majorBidi" w:cstheme="majorBidi"/>
                <w:b/>
                <w:bCs/>
                <w:color w:val="000000"/>
                <w:sz w:val="16"/>
                <w:szCs w:val="16"/>
              </w:rPr>
              <w:t>Joy</w:t>
            </w:r>
          </w:p>
        </w:tc>
        <w:tc>
          <w:tcPr>
            <w:tcW w:w="759" w:type="dxa"/>
            <w:shd w:val="clear" w:color="D9D9D9" w:fill="D9D9D9"/>
            <w:noWrap/>
            <w:vAlign w:val="bottom"/>
            <w:hideMark/>
          </w:tcPr>
          <w:p w14:paraId="5D513C90" w14:textId="77777777" w:rsidR="009B2859" w:rsidRPr="009B2859" w:rsidRDefault="009B2859" w:rsidP="009B2859">
            <w:pPr>
              <w:rPr>
                <w:rFonts w:asciiTheme="majorBidi" w:eastAsia="Times New Roman" w:hAnsiTheme="majorBidi" w:cstheme="majorBidi"/>
                <w:b/>
                <w:bCs/>
                <w:color w:val="000000"/>
                <w:sz w:val="16"/>
                <w:szCs w:val="16"/>
              </w:rPr>
            </w:pPr>
            <w:r w:rsidRPr="009B2859">
              <w:rPr>
                <w:rFonts w:asciiTheme="majorBidi" w:eastAsia="Times New Roman" w:hAnsiTheme="majorBidi" w:cstheme="majorBidi"/>
                <w:b/>
                <w:bCs/>
                <w:color w:val="000000"/>
                <w:sz w:val="16"/>
                <w:szCs w:val="16"/>
              </w:rPr>
              <w:t>Sadness</w:t>
            </w:r>
          </w:p>
        </w:tc>
      </w:tr>
      <w:tr w:rsidR="009B2859" w:rsidRPr="009B2859" w14:paraId="6E969BBB" w14:textId="77777777" w:rsidTr="009B2859">
        <w:trPr>
          <w:trHeight w:val="267"/>
        </w:trPr>
        <w:tc>
          <w:tcPr>
            <w:tcW w:w="1452" w:type="dxa"/>
            <w:shd w:val="clear" w:color="auto" w:fill="auto"/>
            <w:noWrap/>
            <w:vAlign w:val="bottom"/>
            <w:hideMark/>
          </w:tcPr>
          <w:p w14:paraId="18B15CA1" w14:textId="77777777" w:rsidR="009B2859" w:rsidRPr="009B2859" w:rsidRDefault="009B2859" w:rsidP="009B2859">
            <w:pPr>
              <w:rPr>
                <w:rFonts w:asciiTheme="majorBidi" w:eastAsia="Times New Roman" w:hAnsiTheme="majorBidi" w:cstheme="majorBidi"/>
                <w:b/>
                <w:bCs/>
                <w:color w:val="000000"/>
                <w:sz w:val="16"/>
                <w:szCs w:val="16"/>
              </w:rPr>
            </w:pPr>
            <w:r w:rsidRPr="009B2859">
              <w:rPr>
                <w:rFonts w:asciiTheme="majorBidi" w:eastAsia="Times New Roman" w:hAnsiTheme="majorBidi" w:cstheme="majorBidi"/>
                <w:b/>
                <w:bCs/>
                <w:color w:val="000000"/>
                <w:sz w:val="16"/>
                <w:szCs w:val="16"/>
              </w:rPr>
              <w:t>Openness</w:t>
            </w:r>
          </w:p>
        </w:tc>
        <w:tc>
          <w:tcPr>
            <w:tcW w:w="746" w:type="dxa"/>
            <w:shd w:val="clear" w:color="auto" w:fill="auto"/>
            <w:noWrap/>
            <w:vAlign w:val="bottom"/>
            <w:hideMark/>
          </w:tcPr>
          <w:p w14:paraId="673B4CA0" w14:textId="77777777" w:rsidR="009B2859" w:rsidRPr="009B2859" w:rsidRDefault="009B2859" w:rsidP="009B2859">
            <w:pPr>
              <w:jc w:val="right"/>
              <w:rPr>
                <w:rFonts w:asciiTheme="majorBidi" w:eastAsia="Times New Roman" w:hAnsiTheme="majorBidi" w:cstheme="majorBidi"/>
                <w:color w:val="000000"/>
                <w:sz w:val="16"/>
                <w:szCs w:val="16"/>
              </w:rPr>
            </w:pPr>
            <w:r w:rsidRPr="009B2859">
              <w:rPr>
                <w:rFonts w:asciiTheme="majorBidi" w:eastAsia="Times New Roman" w:hAnsiTheme="majorBidi" w:cstheme="majorBidi"/>
                <w:color w:val="000000"/>
                <w:sz w:val="16"/>
                <w:szCs w:val="16"/>
              </w:rPr>
              <w:t>-0.098</w:t>
            </w:r>
          </w:p>
        </w:tc>
        <w:tc>
          <w:tcPr>
            <w:tcW w:w="746" w:type="dxa"/>
            <w:shd w:val="clear" w:color="auto" w:fill="auto"/>
            <w:noWrap/>
            <w:vAlign w:val="bottom"/>
            <w:hideMark/>
          </w:tcPr>
          <w:p w14:paraId="68F7828B" w14:textId="77777777" w:rsidR="009B2859" w:rsidRPr="009B2859" w:rsidRDefault="009B2859" w:rsidP="009B2859">
            <w:pPr>
              <w:jc w:val="right"/>
              <w:rPr>
                <w:rFonts w:asciiTheme="majorBidi" w:eastAsia="Times New Roman" w:hAnsiTheme="majorBidi" w:cstheme="majorBidi"/>
                <w:color w:val="000000"/>
                <w:sz w:val="16"/>
                <w:szCs w:val="16"/>
              </w:rPr>
            </w:pPr>
            <w:r w:rsidRPr="009B2859">
              <w:rPr>
                <w:rFonts w:asciiTheme="majorBidi" w:eastAsia="Times New Roman" w:hAnsiTheme="majorBidi" w:cstheme="majorBidi"/>
                <w:color w:val="000000"/>
                <w:sz w:val="16"/>
                <w:szCs w:val="16"/>
              </w:rPr>
              <w:t>0.231</w:t>
            </w:r>
          </w:p>
        </w:tc>
        <w:tc>
          <w:tcPr>
            <w:tcW w:w="746" w:type="dxa"/>
            <w:shd w:val="clear" w:color="auto" w:fill="auto"/>
            <w:noWrap/>
            <w:vAlign w:val="bottom"/>
            <w:hideMark/>
          </w:tcPr>
          <w:p w14:paraId="7A580854" w14:textId="77777777" w:rsidR="009B2859" w:rsidRPr="009B2859" w:rsidRDefault="009B2859" w:rsidP="009B2859">
            <w:pPr>
              <w:jc w:val="right"/>
              <w:rPr>
                <w:rFonts w:asciiTheme="majorBidi" w:eastAsia="Times New Roman" w:hAnsiTheme="majorBidi" w:cstheme="majorBidi"/>
                <w:color w:val="000000"/>
                <w:sz w:val="16"/>
                <w:szCs w:val="16"/>
              </w:rPr>
            </w:pPr>
            <w:r w:rsidRPr="009B2859">
              <w:rPr>
                <w:rFonts w:asciiTheme="majorBidi" w:eastAsia="Times New Roman" w:hAnsiTheme="majorBidi" w:cstheme="majorBidi"/>
                <w:color w:val="000000"/>
                <w:sz w:val="16"/>
                <w:szCs w:val="16"/>
              </w:rPr>
              <w:t>0.043</w:t>
            </w:r>
          </w:p>
        </w:tc>
        <w:tc>
          <w:tcPr>
            <w:tcW w:w="746" w:type="dxa"/>
            <w:shd w:val="clear" w:color="auto" w:fill="auto"/>
            <w:noWrap/>
            <w:vAlign w:val="bottom"/>
            <w:hideMark/>
          </w:tcPr>
          <w:p w14:paraId="1E4465B2" w14:textId="77777777" w:rsidR="009B2859" w:rsidRPr="009B2859" w:rsidRDefault="009B2859" w:rsidP="009B2859">
            <w:pPr>
              <w:jc w:val="right"/>
              <w:rPr>
                <w:rFonts w:asciiTheme="majorBidi" w:eastAsia="Times New Roman" w:hAnsiTheme="majorBidi" w:cstheme="majorBidi"/>
                <w:color w:val="000000"/>
                <w:sz w:val="16"/>
                <w:szCs w:val="16"/>
              </w:rPr>
            </w:pPr>
            <w:r w:rsidRPr="009B2859">
              <w:rPr>
                <w:rFonts w:asciiTheme="majorBidi" w:eastAsia="Times New Roman" w:hAnsiTheme="majorBidi" w:cstheme="majorBidi"/>
                <w:color w:val="000000"/>
                <w:sz w:val="16"/>
                <w:szCs w:val="16"/>
              </w:rPr>
              <w:t>0.035</w:t>
            </w:r>
          </w:p>
        </w:tc>
        <w:tc>
          <w:tcPr>
            <w:tcW w:w="759" w:type="dxa"/>
            <w:shd w:val="clear" w:color="auto" w:fill="auto"/>
            <w:noWrap/>
            <w:vAlign w:val="bottom"/>
            <w:hideMark/>
          </w:tcPr>
          <w:p w14:paraId="40FE15C9" w14:textId="77777777" w:rsidR="009B2859" w:rsidRPr="009B2859" w:rsidRDefault="009B2859" w:rsidP="009B2859">
            <w:pPr>
              <w:jc w:val="right"/>
              <w:rPr>
                <w:rFonts w:asciiTheme="majorBidi" w:eastAsia="Times New Roman" w:hAnsiTheme="majorBidi" w:cstheme="majorBidi"/>
                <w:color w:val="000000"/>
                <w:sz w:val="16"/>
                <w:szCs w:val="16"/>
              </w:rPr>
            </w:pPr>
            <w:r w:rsidRPr="009B2859">
              <w:rPr>
                <w:rFonts w:asciiTheme="majorBidi" w:eastAsia="Times New Roman" w:hAnsiTheme="majorBidi" w:cstheme="majorBidi"/>
                <w:color w:val="000000"/>
                <w:sz w:val="16"/>
                <w:szCs w:val="16"/>
              </w:rPr>
              <w:t>-0.151</w:t>
            </w:r>
          </w:p>
        </w:tc>
      </w:tr>
      <w:tr w:rsidR="009B2859" w:rsidRPr="009B2859" w14:paraId="2CB3D670" w14:textId="77777777" w:rsidTr="009B2859">
        <w:trPr>
          <w:trHeight w:val="267"/>
        </w:trPr>
        <w:tc>
          <w:tcPr>
            <w:tcW w:w="1452" w:type="dxa"/>
            <w:shd w:val="clear" w:color="D9D9D9" w:fill="D9D9D9"/>
            <w:noWrap/>
            <w:vAlign w:val="bottom"/>
            <w:hideMark/>
          </w:tcPr>
          <w:p w14:paraId="22E13B5D" w14:textId="77777777" w:rsidR="009B2859" w:rsidRPr="009B2859" w:rsidRDefault="009B2859" w:rsidP="009B2859">
            <w:pPr>
              <w:rPr>
                <w:rFonts w:asciiTheme="majorBidi" w:eastAsia="Times New Roman" w:hAnsiTheme="majorBidi" w:cstheme="majorBidi"/>
                <w:b/>
                <w:bCs/>
                <w:color w:val="000000"/>
                <w:sz w:val="16"/>
                <w:szCs w:val="16"/>
              </w:rPr>
            </w:pPr>
            <w:r w:rsidRPr="009B2859">
              <w:rPr>
                <w:rFonts w:asciiTheme="majorBidi" w:eastAsia="Times New Roman" w:hAnsiTheme="majorBidi" w:cstheme="majorBidi"/>
                <w:b/>
                <w:bCs/>
                <w:color w:val="000000"/>
                <w:sz w:val="16"/>
                <w:szCs w:val="16"/>
              </w:rPr>
              <w:t>Conscientiousness</w:t>
            </w:r>
          </w:p>
        </w:tc>
        <w:tc>
          <w:tcPr>
            <w:tcW w:w="746" w:type="dxa"/>
            <w:shd w:val="clear" w:color="D9D9D9" w:fill="D9D9D9"/>
            <w:noWrap/>
            <w:vAlign w:val="bottom"/>
            <w:hideMark/>
          </w:tcPr>
          <w:p w14:paraId="35AF1DF3" w14:textId="77777777" w:rsidR="009B2859" w:rsidRPr="009B2859" w:rsidRDefault="009B2859" w:rsidP="009B2859">
            <w:pPr>
              <w:jc w:val="right"/>
              <w:rPr>
                <w:rFonts w:asciiTheme="majorBidi" w:eastAsia="Times New Roman" w:hAnsiTheme="majorBidi" w:cstheme="majorBidi"/>
                <w:color w:val="000000"/>
                <w:sz w:val="16"/>
                <w:szCs w:val="16"/>
              </w:rPr>
            </w:pPr>
            <w:r w:rsidRPr="009B2859">
              <w:rPr>
                <w:rFonts w:asciiTheme="majorBidi" w:eastAsia="Times New Roman" w:hAnsiTheme="majorBidi" w:cstheme="majorBidi"/>
                <w:color w:val="000000"/>
                <w:sz w:val="16"/>
                <w:szCs w:val="16"/>
              </w:rPr>
              <w:t>-0.111</w:t>
            </w:r>
          </w:p>
        </w:tc>
        <w:tc>
          <w:tcPr>
            <w:tcW w:w="746" w:type="dxa"/>
            <w:shd w:val="clear" w:color="D9D9D9" w:fill="D9D9D9"/>
            <w:noWrap/>
            <w:vAlign w:val="bottom"/>
            <w:hideMark/>
          </w:tcPr>
          <w:p w14:paraId="1A1CD1D7" w14:textId="77777777" w:rsidR="009B2859" w:rsidRPr="009B2859" w:rsidRDefault="009B2859" w:rsidP="009B2859">
            <w:pPr>
              <w:jc w:val="right"/>
              <w:rPr>
                <w:rFonts w:asciiTheme="majorBidi" w:eastAsia="Times New Roman" w:hAnsiTheme="majorBidi" w:cstheme="majorBidi"/>
                <w:color w:val="000000"/>
                <w:sz w:val="16"/>
                <w:szCs w:val="16"/>
              </w:rPr>
            </w:pPr>
            <w:r w:rsidRPr="009B2859">
              <w:rPr>
                <w:rFonts w:asciiTheme="majorBidi" w:eastAsia="Times New Roman" w:hAnsiTheme="majorBidi" w:cstheme="majorBidi"/>
                <w:color w:val="000000"/>
                <w:sz w:val="16"/>
                <w:szCs w:val="16"/>
              </w:rPr>
              <w:t>-0.001</w:t>
            </w:r>
          </w:p>
        </w:tc>
        <w:tc>
          <w:tcPr>
            <w:tcW w:w="746" w:type="dxa"/>
            <w:shd w:val="clear" w:color="D9D9D9" w:fill="D9D9D9"/>
            <w:noWrap/>
            <w:vAlign w:val="bottom"/>
            <w:hideMark/>
          </w:tcPr>
          <w:p w14:paraId="5EAAE16C" w14:textId="77777777" w:rsidR="009B2859" w:rsidRPr="009B2859" w:rsidRDefault="009B2859" w:rsidP="009B2859">
            <w:pPr>
              <w:jc w:val="right"/>
              <w:rPr>
                <w:rFonts w:asciiTheme="majorBidi" w:eastAsia="Times New Roman" w:hAnsiTheme="majorBidi" w:cstheme="majorBidi"/>
                <w:color w:val="000000"/>
                <w:sz w:val="16"/>
                <w:szCs w:val="16"/>
              </w:rPr>
            </w:pPr>
            <w:r w:rsidRPr="009B2859">
              <w:rPr>
                <w:rFonts w:asciiTheme="majorBidi" w:eastAsia="Times New Roman" w:hAnsiTheme="majorBidi" w:cstheme="majorBidi"/>
                <w:color w:val="000000"/>
                <w:sz w:val="16"/>
                <w:szCs w:val="16"/>
              </w:rPr>
              <w:t>-0.113</w:t>
            </w:r>
          </w:p>
        </w:tc>
        <w:tc>
          <w:tcPr>
            <w:tcW w:w="746" w:type="dxa"/>
            <w:shd w:val="clear" w:color="D9D9D9" w:fill="D9D9D9"/>
            <w:noWrap/>
            <w:vAlign w:val="bottom"/>
            <w:hideMark/>
          </w:tcPr>
          <w:p w14:paraId="5C96CE8A" w14:textId="77777777" w:rsidR="009B2859" w:rsidRPr="009B2859" w:rsidRDefault="009B2859" w:rsidP="009B2859">
            <w:pPr>
              <w:jc w:val="right"/>
              <w:rPr>
                <w:rFonts w:asciiTheme="majorBidi" w:eastAsia="Times New Roman" w:hAnsiTheme="majorBidi" w:cstheme="majorBidi"/>
                <w:color w:val="000000"/>
                <w:sz w:val="16"/>
                <w:szCs w:val="16"/>
              </w:rPr>
            </w:pPr>
            <w:r w:rsidRPr="009B2859">
              <w:rPr>
                <w:rFonts w:asciiTheme="majorBidi" w:eastAsia="Times New Roman" w:hAnsiTheme="majorBidi" w:cstheme="majorBidi"/>
                <w:color w:val="000000"/>
                <w:sz w:val="16"/>
                <w:szCs w:val="16"/>
              </w:rPr>
              <w:t>0.267</w:t>
            </w:r>
          </w:p>
        </w:tc>
        <w:tc>
          <w:tcPr>
            <w:tcW w:w="759" w:type="dxa"/>
            <w:shd w:val="clear" w:color="D9D9D9" w:fill="D9D9D9"/>
            <w:noWrap/>
            <w:vAlign w:val="bottom"/>
            <w:hideMark/>
          </w:tcPr>
          <w:p w14:paraId="207E69F6" w14:textId="77777777" w:rsidR="009B2859" w:rsidRPr="009B2859" w:rsidRDefault="009B2859" w:rsidP="009B2859">
            <w:pPr>
              <w:jc w:val="right"/>
              <w:rPr>
                <w:rFonts w:asciiTheme="majorBidi" w:eastAsia="Times New Roman" w:hAnsiTheme="majorBidi" w:cstheme="majorBidi"/>
                <w:color w:val="000000"/>
                <w:sz w:val="16"/>
                <w:szCs w:val="16"/>
              </w:rPr>
            </w:pPr>
            <w:r w:rsidRPr="009B2859">
              <w:rPr>
                <w:rFonts w:asciiTheme="majorBidi" w:eastAsia="Times New Roman" w:hAnsiTheme="majorBidi" w:cstheme="majorBidi"/>
                <w:color w:val="000000"/>
                <w:sz w:val="16"/>
                <w:szCs w:val="16"/>
              </w:rPr>
              <w:t>-0.19</w:t>
            </w:r>
          </w:p>
        </w:tc>
      </w:tr>
      <w:tr w:rsidR="009B2859" w:rsidRPr="009B2859" w14:paraId="096E95AE" w14:textId="77777777" w:rsidTr="009B2859">
        <w:trPr>
          <w:trHeight w:val="267"/>
        </w:trPr>
        <w:tc>
          <w:tcPr>
            <w:tcW w:w="1452" w:type="dxa"/>
            <w:shd w:val="clear" w:color="auto" w:fill="auto"/>
            <w:noWrap/>
            <w:vAlign w:val="bottom"/>
            <w:hideMark/>
          </w:tcPr>
          <w:p w14:paraId="0A3658E3" w14:textId="77777777" w:rsidR="009B2859" w:rsidRPr="009B2859" w:rsidRDefault="009B2859" w:rsidP="009B2859">
            <w:pPr>
              <w:rPr>
                <w:rFonts w:asciiTheme="majorBidi" w:eastAsia="Times New Roman" w:hAnsiTheme="majorBidi" w:cstheme="majorBidi"/>
                <w:b/>
                <w:bCs/>
                <w:color w:val="000000"/>
                <w:sz w:val="16"/>
                <w:szCs w:val="16"/>
              </w:rPr>
            </w:pPr>
            <w:r w:rsidRPr="009B2859">
              <w:rPr>
                <w:rFonts w:asciiTheme="majorBidi" w:eastAsia="Times New Roman" w:hAnsiTheme="majorBidi" w:cstheme="majorBidi"/>
                <w:b/>
                <w:bCs/>
                <w:color w:val="000000"/>
                <w:sz w:val="16"/>
                <w:szCs w:val="16"/>
              </w:rPr>
              <w:t>Extraversion</w:t>
            </w:r>
          </w:p>
        </w:tc>
        <w:tc>
          <w:tcPr>
            <w:tcW w:w="746" w:type="dxa"/>
            <w:shd w:val="clear" w:color="auto" w:fill="auto"/>
            <w:noWrap/>
            <w:vAlign w:val="bottom"/>
            <w:hideMark/>
          </w:tcPr>
          <w:p w14:paraId="61FCB9E8" w14:textId="77777777" w:rsidR="009B2859" w:rsidRPr="009B2859" w:rsidRDefault="009B2859" w:rsidP="009B2859">
            <w:pPr>
              <w:jc w:val="right"/>
              <w:rPr>
                <w:rFonts w:asciiTheme="majorBidi" w:eastAsia="Times New Roman" w:hAnsiTheme="majorBidi" w:cstheme="majorBidi"/>
                <w:color w:val="000000"/>
                <w:sz w:val="16"/>
                <w:szCs w:val="16"/>
              </w:rPr>
            </w:pPr>
            <w:r w:rsidRPr="009B2859">
              <w:rPr>
                <w:rFonts w:asciiTheme="majorBidi" w:eastAsia="Times New Roman" w:hAnsiTheme="majorBidi" w:cstheme="majorBidi"/>
                <w:color w:val="000000"/>
                <w:sz w:val="16"/>
                <w:szCs w:val="16"/>
              </w:rPr>
              <w:t>-0.175</w:t>
            </w:r>
          </w:p>
        </w:tc>
        <w:tc>
          <w:tcPr>
            <w:tcW w:w="746" w:type="dxa"/>
            <w:shd w:val="clear" w:color="auto" w:fill="auto"/>
            <w:noWrap/>
            <w:vAlign w:val="bottom"/>
            <w:hideMark/>
          </w:tcPr>
          <w:p w14:paraId="3774D106" w14:textId="77777777" w:rsidR="009B2859" w:rsidRPr="009B2859" w:rsidRDefault="009B2859" w:rsidP="009B2859">
            <w:pPr>
              <w:jc w:val="right"/>
              <w:rPr>
                <w:rFonts w:asciiTheme="majorBidi" w:eastAsia="Times New Roman" w:hAnsiTheme="majorBidi" w:cstheme="majorBidi"/>
                <w:color w:val="000000"/>
                <w:sz w:val="16"/>
                <w:szCs w:val="16"/>
              </w:rPr>
            </w:pPr>
            <w:r w:rsidRPr="009B2859">
              <w:rPr>
                <w:rFonts w:asciiTheme="majorBidi" w:eastAsia="Times New Roman" w:hAnsiTheme="majorBidi" w:cstheme="majorBidi"/>
                <w:color w:val="000000"/>
                <w:sz w:val="16"/>
                <w:szCs w:val="16"/>
              </w:rPr>
              <w:t>-0.077</w:t>
            </w:r>
          </w:p>
        </w:tc>
        <w:tc>
          <w:tcPr>
            <w:tcW w:w="746" w:type="dxa"/>
            <w:shd w:val="clear" w:color="auto" w:fill="auto"/>
            <w:noWrap/>
            <w:vAlign w:val="bottom"/>
            <w:hideMark/>
          </w:tcPr>
          <w:p w14:paraId="1783A18F" w14:textId="77777777" w:rsidR="009B2859" w:rsidRPr="009B2859" w:rsidRDefault="009B2859" w:rsidP="009B2859">
            <w:pPr>
              <w:jc w:val="right"/>
              <w:rPr>
                <w:rFonts w:asciiTheme="majorBidi" w:eastAsia="Times New Roman" w:hAnsiTheme="majorBidi" w:cstheme="majorBidi"/>
                <w:color w:val="000000"/>
                <w:sz w:val="16"/>
                <w:szCs w:val="16"/>
              </w:rPr>
            </w:pPr>
            <w:r w:rsidRPr="009B2859">
              <w:rPr>
                <w:rFonts w:asciiTheme="majorBidi" w:eastAsia="Times New Roman" w:hAnsiTheme="majorBidi" w:cstheme="majorBidi"/>
                <w:color w:val="000000"/>
                <w:sz w:val="16"/>
                <w:szCs w:val="16"/>
              </w:rPr>
              <w:t>-0.071</w:t>
            </w:r>
          </w:p>
        </w:tc>
        <w:tc>
          <w:tcPr>
            <w:tcW w:w="746" w:type="dxa"/>
            <w:shd w:val="clear" w:color="auto" w:fill="auto"/>
            <w:noWrap/>
            <w:vAlign w:val="bottom"/>
            <w:hideMark/>
          </w:tcPr>
          <w:p w14:paraId="2FD99E47" w14:textId="77777777" w:rsidR="009B2859" w:rsidRPr="009B2859" w:rsidRDefault="009B2859" w:rsidP="009B2859">
            <w:pPr>
              <w:jc w:val="right"/>
              <w:rPr>
                <w:rFonts w:asciiTheme="majorBidi" w:eastAsia="Times New Roman" w:hAnsiTheme="majorBidi" w:cstheme="majorBidi"/>
                <w:color w:val="000000"/>
                <w:sz w:val="16"/>
                <w:szCs w:val="16"/>
              </w:rPr>
            </w:pPr>
            <w:r w:rsidRPr="009B2859">
              <w:rPr>
                <w:rFonts w:asciiTheme="majorBidi" w:eastAsia="Times New Roman" w:hAnsiTheme="majorBidi" w:cstheme="majorBidi"/>
                <w:color w:val="000000"/>
                <w:sz w:val="16"/>
                <w:szCs w:val="16"/>
              </w:rPr>
              <w:t>0.349</w:t>
            </w:r>
          </w:p>
        </w:tc>
        <w:tc>
          <w:tcPr>
            <w:tcW w:w="759" w:type="dxa"/>
            <w:shd w:val="clear" w:color="auto" w:fill="auto"/>
            <w:noWrap/>
            <w:vAlign w:val="bottom"/>
            <w:hideMark/>
          </w:tcPr>
          <w:p w14:paraId="4A99CD87" w14:textId="77777777" w:rsidR="009B2859" w:rsidRPr="009B2859" w:rsidRDefault="009B2859" w:rsidP="009B2859">
            <w:pPr>
              <w:jc w:val="right"/>
              <w:rPr>
                <w:rFonts w:asciiTheme="majorBidi" w:eastAsia="Times New Roman" w:hAnsiTheme="majorBidi" w:cstheme="majorBidi"/>
                <w:color w:val="000000"/>
                <w:sz w:val="16"/>
                <w:szCs w:val="16"/>
              </w:rPr>
            </w:pPr>
            <w:r w:rsidRPr="009B2859">
              <w:rPr>
                <w:rFonts w:asciiTheme="majorBidi" w:eastAsia="Times New Roman" w:hAnsiTheme="majorBidi" w:cstheme="majorBidi"/>
                <w:color w:val="000000"/>
                <w:sz w:val="16"/>
                <w:szCs w:val="16"/>
              </w:rPr>
              <w:t>-0.291</w:t>
            </w:r>
          </w:p>
        </w:tc>
      </w:tr>
      <w:tr w:rsidR="009B2859" w:rsidRPr="009B2859" w14:paraId="6915F698" w14:textId="77777777" w:rsidTr="009B2859">
        <w:trPr>
          <w:trHeight w:val="267"/>
        </w:trPr>
        <w:tc>
          <w:tcPr>
            <w:tcW w:w="1452" w:type="dxa"/>
            <w:shd w:val="clear" w:color="D9D9D9" w:fill="D9D9D9"/>
            <w:noWrap/>
            <w:vAlign w:val="bottom"/>
            <w:hideMark/>
          </w:tcPr>
          <w:p w14:paraId="7270DB52" w14:textId="77777777" w:rsidR="009B2859" w:rsidRPr="009B2859" w:rsidRDefault="009B2859" w:rsidP="009B2859">
            <w:pPr>
              <w:rPr>
                <w:rFonts w:asciiTheme="majorBidi" w:eastAsia="Times New Roman" w:hAnsiTheme="majorBidi" w:cstheme="majorBidi"/>
                <w:b/>
                <w:bCs/>
                <w:color w:val="000000"/>
                <w:sz w:val="16"/>
                <w:szCs w:val="16"/>
              </w:rPr>
            </w:pPr>
            <w:r w:rsidRPr="009B2859">
              <w:rPr>
                <w:rFonts w:asciiTheme="majorBidi" w:eastAsia="Times New Roman" w:hAnsiTheme="majorBidi" w:cstheme="majorBidi"/>
                <w:b/>
                <w:bCs/>
                <w:color w:val="000000"/>
                <w:sz w:val="16"/>
                <w:szCs w:val="16"/>
              </w:rPr>
              <w:t>Agreeableness</w:t>
            </w:r>
          </w:p>
        </w:tc>
        <w:tc>
          <w:tcPr>
            <w:tcW w:w="746" w:type="dxa"/>
            <w:shd w:val="clear" w:color="D9D9D9" w:fill="D9D9D9"/>
            <w:noWrap/>
            <w:vAlign w:val="bottom"/>
            <w:hideMark/>
          </w:tcPr>
          <w:p w14:paraId="6E9AD1F2" w14:textId="77777777" w:rsidR="009B2859" w:rsidRPr="009B2859" w:rsidRDefault="009B2859" w:rsidP="009B2859">
            <w:pPr>
              <w:jc w:val="right"/>
              <w:rPr>
                <w:rFonts w:asciiTheme="majorBidi" w:eastAsia="Times New Roman" w:hAnsiTheme="majorBidi" w:cstheme="majorBidi"/>
                <w:color w:val="000000"/>
                <w:sz w:val="16"/>
                <w:szCs w:val="16"/>
              </w:rPr>
            </w:pPr>
            <w:r w:rsidRPr="009B2859">
              <w:rPr>
                <w:rFonts w:asciiTheme="majorBidi" w:eastAsia="Times New Roman" w:hAnsiTheme="majorBidi" w:cstheme="majorBidi"/>
                <w:color w:val="000000"/>
                <w:sz w:val="16"/>
                <w:szCs w:val="16"/>
              </w:rPr>
              <w:t>-0.068</w:t>
            </w:r>
          </w:p>
        </w:tc>
        <w:tc>
          <w:tcPr>
            <w:tcW w:w="746" w:type="dxa"/>
            <w:shd w:val="clear" w:color="D9D9D9" w:fill="D9D9D9"/>
            <w:noWrap/>
            <w:vAlign w:val="bottom"/>
            <w:hideMark/>
          </w:tcPr>
          <w:p w14:paraId="4475262D" w14:textId="77777777" w:rsidR="009B2859" w:rsidRPr="009B2859" w:rsidRDefault="009B2859" w:rsidP="009B2859">
            <w:pPr>
              <w:jc w:val="right"/>
              <w:rPr>
                <w:rFonts w:asciiTheme="majorBidi" w:eastAsia="Times New Roman" w:hAnsiTheme="majorBidi" w:cstheme="majorBidi"/>
                <w:color w:val="000000"/>
                <w:sz w:val="16"/>
                <w:szCs w:val="16"/>
              </w:rPr>
            </w:pPr>
            <w:r w:rsidRPr="009B2859">
              <w:rPr>
                <w:rFonts w:asciiTheme="majorBidi" w:eastAsia="Times New Roman" w:hAnsiTheme="majorBidi" w:cstheme="majorBidi"/>
                <w:color w:val="000000"/>
                <w:sz w:val="16"/>
                <w:szCs w:val="16"/>
              </w:rPr>
              <w:t>-0.089</w:t>
            </w:r>
          </w:p>
        </w:tc>
        <w:tc>
          <w:tcPr>
            <w:tcW w:w="746" w:type="dxa"/>
            <w:shd w:val="clear" w:color="D9D9D9" w:fill="D9D9D9"/>
            <w:noWrap/>
            <w:vAlign w:val="bottom"/>
            <w:hideMark/>
          </w:tcPr>
          <w:p w14:paraId="5D467086" w14:textId="77777777" w:rsidR="009B2859" w:rsidRPr="009B2859" w:rsidRDefault="009B2859" w:rsidP="009B2859">
            <w:pPr>
              <w:jc w:val="right"/>
              <w:rPr>
                <w:rFonts w:asciiTheme="majorBidi" w:eastAsia="Times New Roman" w:hAnsiTheme="majorBidi" w:cstheme="majorBidi"/>
                <w:color w:val="000000"/>
                <w:sz w:val="16"/>
                <w:szCs w:val="16"/>
              </w:rPr>
            </w:pPr>
            <w:r w:rsidRPr="009B2859">
              <w:rPr>
                <w:rFonts w:asciiTheme="majorBidi" w:eastAsia="Times New Roman" w:hAnsiTheme="majorBidi" w:cstheme="majorBidi"/>
                <w:color w:val="000000"/>
                <w:sz w:val="16"/>
                <w:szCs w:val="16"/>
              </w:rPr>
              <w:t>-0.027</w:t>
            </w:r>
          </w:p>
        </w:tc>
        <w:tc>
          <w:tcPr>
            <w:tcW w:w="746" w:type="dxa"/>
            <w:shd w:val="clear" w:color="D9D9D9" w:fill="D9D9D9"/>
            <w:noWrap/>
            <w:vAlign w:val="bottom"/>
            <w:hideMark/>
          </w:tcPr>
          <w:p w14:paraId="7257BF42" w14:textId="77777777" w:rsidR="009B2859" w:rsidRPr="009B2859" w:rsidRDefault="009B2859" w:rsidP="009B2859">
            <w:pPr>
              <w:jc w:val="right"/>
              <w:rPr>
                <w:rFonts w:asciiTheme="majorBidi" w:eastAsia="Times New Roman" w:hAnsiTheme="majorBidi" w:cstheme="majorBidi"/>
                <w:color w:val="000000"/>
                <w:sz w:val="16"/>
                <w:szCs w:val="16"/>
              </w:rPr>
            </w:pPr>
            <w:r w:rsidRPr="009B2859">
              <w:rPr>
                <w:rFonts w:asciiTheme="majorBidi" w:eastAsia="Times New Roman" w:hAnsiTheme="majorBidi" w:cstheme="majorBidi"/>
                <w:color w:val="000000"/>
                <w:sz w:val="16"/>
                <w:szCs w:val="16"/>
              </w:rPr>
              <w:t>0.14</w:t>
            </w:r>
          </w:p>
        </w:tc>
        <w:tc>
          <w:tcPr>
            <w:tcW w:w="759" w:type="dxa"/>
            <w:shd w:val="clear" w:color="D9D9D9" w:fill="D9D9D9"/>
            <w:noWrap/>
            <w:vAlign w:val="bottom"/>
            <w:hideMark/>
          </w:tcPr>
          <w:p w14:paraId="2B514D79" w14:textId="77777777" w:rsidR="009B2859" w:rsidRPr="009B2859" w:rsidRDefault="009B2859" w:rsidP="009B2859">
            <w:pPr>
              <w:jc w:val="right"/>
              <w:rPr>
                <w:rFonts w:asciiTheme="majorBidi" w:eastAsia="Times New Roman" w:hAnsiTheme="majorBidi" w:cstheme="majorBidi"/>
                <w:color w:val="000000"/>
                <w:sz w:val="16"/>
                <w:szCs w:val="16"/>
              </w:rPr>
            </w:pPr>
            <w:r w:rsidRPr="009B2859">
              <w:rPr>
                <w:rFonts w:asciiTheme="majorBidi" w:eastAsia="Times New Roman" w:hAnsiTheme="majorBidi" w:cstheme="majorBidi"/>
                <w:color w:val="000000"/>
                <w:sz w:val="16"/>
                <w:szCs w:val="16"/>
              </w:rPr>
              <w:t>-0.069</w:t>
            </w:r>
          </w:p>
        </w:tc>
      </w:tr>
      <w:tr w:rsidR="009B2859" w:rsidRPr="009B2859" w14:paraId="5AC62C09" w14:textId="77777777" w:rsidTr="009B2859">
        <w:trPr>
          <w:trHeight w:val="267"/>
        </w:trPr>
        <w:tc>
          <w:tcPr>
            <w:tcW w:w="1452" w:type="dxa"/>
            <w:shd w:val="clear" w:color="auto" w:fill="auto"/>
            <w:noWrap/>
            <w:vAlign w:val="bottom"/>
            <w:hideMark/>
          </w:tcPr>
          <w:p w14:paraId="0AA204AE" w14:textId="77777777" w:rsidR="009B2859" w:rsidRPr="009B2859" w:rsidRDefault="009B2859" w:rsidP="009B2859">
            <w:pPr>
              <w:rPr>
                <w:rFonts w:asciiTheme="majorBidi" w:eastAsia="Times New Roman" w:hAnsiTheme="majorBidi" w:cstheme="majorBidi"/>
                <w:b/>
                <w:bCs/>
                <w:color w:val="000000"/>
                <w:sz w:val="16"/>
                <w:szCs w:val="16"/>
              </w:rPr>
            </w:pPr>
            <w:r w:rsidRPr="009B2859">
              <w:rPr>
                <w:rFonts w:asciiTheme="majorBidi" w:eastAsia="Times New Roman" w:hAnsiTheme="majorBidi" w:cstheme="majorBidi"/>
                <w:b/>
                <w:bCs/>
                <w:color w:val="000000"/>
                <w:sz w:val="16"/>
                <w:szCs w:val="16"/>
              </w:rPr>
              <w:t>Neuroticism</w:t>
            </w:r>
          </w:p>
        </w:tc>
        <w:tc>
          <w:tcPr>
            <w:tcW w:w="746" w:type="dxa"/>
            <w:shd w:val="clear" w:color="auto" w:fill="auto"/>
            <w:noWrap/>
            <w:vAlign w:val="bottom"/>
            <w:hideMark/>
          </w:tcPr>
          <w:p w14:paraId="049A4A6D" w14:textId="77777777" w:rsidR="009B2859" w:rsidRPr="009B2859" w:rsidRDefault="009B2859" w:rsidP="009B2859">
            <w:pPr>
              <w:jc w:val="right"/>
              <w:rPr>
                <w:rFonts w:asciiTheme="majorBidi" w:eastAsia="Times New Roman" w:hAnsiTheme="majorBidi" w:cstheme="majorBidi"/>
                <w:b/>
                <w:bCs/>
                <w:color w:val="000000"/>
                <w:sz w:val="16"/>
                <w:szCs w:val="16"/>
              </w:rPr>
            </w:pPr>
            <w:r w:rsidRPr="009B2859">
              <w:rPr>
                <w:rFonts w:asciiTheme="majorBidi" w:eastAsia="Times New Roman" w:hAnsiTheme="majorBidi" w:cstheme="majorBidi"/>
                <w:b/>
                <w:bCs/>
                <w:color w:val="000000"/>
                <w:sz w:val="16"/>
                <w:szCs w:val="16"/>
              </w:rPr>
              <w:t>0.375</w:t>
            </w:r>
          </w:p>
        </w:tc>
        <w:tc>
          <w:tcPr>
            <w:tcW w:w="746" w:type="dxa"/>
            <w:shd w:val="clear" w:color="auto" w:fill="auto"/>
            <w:noWrap/>
            <w:vAlign w:val="bottom"/>
            <w:hideMark/>
          </w:tcPr>
          <w:p w14:paraId="2E25E874" w14:textId="77777777" w:rsidR="009B2859" w:rsidRPr="009B2859" w:rsidRDefault="009B2859" w:rsidP="009B2859">
            <w:pPr>
              <w:jc w:val="right"/>
              <w:rPr>
                <w:rFonts w:asciiTheme="majorBidi" w:eastAsia="Times New Roman" w:hAnsiTheme="majorBidi" w:cstheme="majorBidi"/>
                <w:color w:val="000000"/>
                <w:sz w:val="16"/>
                <w:szCs w:val="16"/>
              </w:rPr>
            </w:pPr>
            <w:r w:rsidRPr="009B2859">
              <w:rPr>
                <w:rFonts w:asciiTheme="majorBidi" w:eastAsia="Times New Roman" w:hAnsiTheme="majorBidi" w:cstheme="majorBidi"/>
                <w:color w:val="000000"/>
                <w:sz w:val="16"/>
                <w:szCs w:val="16"/>
              </w:rPr>
              <w:t>-0.037</w:t>
            </w:r>
          </w:p>
        </w:tc>
        <w:tc>
          <w:tcPr>
            <w:tcW w:w="746" w:type="dxa"/>
            <w:shd w:val="clear" w:color="auto" w:fill="auto"/>
            <w:noWrap/>
            <w:vAlign w:val="bottom"/>
            <w:hideMark/>
          </w:tcPr>
          <w:p w14:paraId="7F536E19" w14:textId="77777777" w:rsidR="009B2859" w:rsidRPr="009B2859" w:rsidRDefault="009B2859" w:rsidP="009B2859">
            <w:pPr>
              <w:jc w:val="right"/>
              <w:rPr>
                <w:rFonts w:asciiTheme="majorBidi" w:eastAsia="Times New Roman" w:hAnsiTheme="majorBidi" w:cstheme="majorBidi"/>
                <w:color w:val="000000"/>
                <w:sz w:val="16"/>
                <w:szCs w:val="16"/>
              </w:rPr>
            </w:pPr>
            <w:r w:rsidRPr="009B2859">
              <w:rPr>
                <w:rFonts w:asciiTheme="majorBidi" w:eastAsia="Times New Roman" w:hAnsiTheme="majorBidi" w:cstheme="majorBidi"/>
                <w:color w:val="000000"/>
                <w:sz w:val="16"/>
                <w:szCs w:val="16"/>
              </w:rPr>
              <w:t>0.153</w:t>
            </w:r>
          </w:p>
        </w:tc>
        <w:tc>
          <w:tcPr>
            <w:tcW w:w="746" w:type="dxa"/>
            <w:shd w:val="clear" w:color="auto" w:fill="auto"/>
            <w:noWrap/>
            <w:vAlign w:val="bottom"/>
            <w:hideMark/>
          </w:tcPr>
          <w:p w14:paraId="3EB3AB9E" w14:textId="77777777" w:rsidR="009B2859" w:rsidRPr="009B2859" w:rsidRDefault="009B2859" w:rsidP="009B2859">
            <w:pPr>
              <w:jc w:val="right"/>
              <w:rPr>
                <w:rFonts w:asciiTheme="majorBidi" w:eastAsia="Times New Roman" w:hAnsiTheme="majorBidi" w:cstheme="majorBidi"/>
                <w:b/>
                <w:bCs/>
                <w:color w:val="000000"/>
                <w:sz w:val="16"/>
                <w:szCs w:val="16"/>
              </w:rPr>
            </w:pPr>
            <w:r w:rsidRPr="009B2859">
              <w:rPr>
                <w:rFonts w:asciiTheme="majorBidi" w:eastAsia="Times New Roman" w:hAnsiTheme="majorBidi" w:cstheme="majorBidi"/>
                <w:b/>
                <w:bCs/>
                <w:color w:val="000000"/>
                <w:sz w:val="16"/>
                <w:szCs w:val="16"/>
              </w:rPr>
              <w:t>-0.488</w:t>
            </w:r>
          </w:p>
        </w:tc>
        <w:tc>
          <w:tcPr>
            <w:tcW w:w="759" w:type="dxa"/>
            <w:shd w:val="clear" w:color="auto" w:fill="auto"/>
            <w:noWrap/>
            <w:vAlign w:val="bottom"/>
            <w:hideMark/>
          </w:tcPr>
          <w:p w14:paraId="0DCBB407" w14:textId="77777777" w:rsidR="009B2859" w:rsidRPr="009B2859" w:rsidRDefault="009B2859" w:rsidP="009B2859">
            <w:pPr>
              <w:jc w:val="right"/>
              <w:rPr>
                <w:rFonts w:asciiTheme="majorBidi" w:eastAsia="Times New Roman" w:hAnsiTheme="majorBidi" w:cstheme="majorBidi"/>
                <w:b/>
                <w:bCs/>
                <w:color w:val="000000"/>
                <w:sz w:val="16"/>
                <w:szCs w:val="16"/>
              </w:rPr>
            </w:pPr>
            <w:r w:rsidRPr="009B2859">
              <w:rPr>
                <w:rFonts w:asciiTheme="majorBidi" w:eastAsia="Times New Roman" w:hAnsiTheme="majorBidi" w:cstheme="majorBidi"/>
                <w:b/>
                <w:bCs/>
                <w:color w:val="000000"/>
                <w:sz w:val="16"/>
                <w:szCs w:val="16"/>
              </w:rPr>
              <w:t>0.379</w:t>
            </w:r>
          </w:p>
        </w:tc>
      </w:tr>
    </w:tbl>
    <w:p w14:paraId="3E63284E" w14:textId="017B6B23" w:rsidR="009B2859" w:rsidRDefault="009B2859" w:rsidP="009B2859">
      <w:pPr>
        <w:pStyle w:val="Caption"/>
        <w:jc w:val="center"/>
        <w:rPr>
          <w:rFonts w:asciiTheme="majorBidi" w:hAnsiTheme="majorBidi" w:cstheme="majorBidi"/>
        </w:rPr>
      </w:pPr>
      <w:r w:rsidRPr="009B2859">
        <w:rPr>
          <w:rFonts w:asciiTheme="majorBidi" w:hAnsiTheme="majorBidi" w:cstheme="majorBidi"/>
        </w:rPr>
        <w:t>Table 2 Pearson correlation</w:t>
      </w:r>
    </w:p>
    <w:p w14:paraId="76C9DC6D" w14:textId="56824828" w:rsidR="009B2859" w:rsidRPr="009B2859" w:rsidRDefault="009B2859" w:rsidP="00A236DE">
      <w:pPr>
        <w:jc w:val="both"/>
        <w:rPr>
          <w:rFonts w:asciiTheme="majorBidi" w:hAnsiTheme="majorBidi" w:cstheme="majorBidi"/>
          <w:sz w:val="22"/>
          <w:szCs w:val="22"/>
        </w:rPr>
      </w:pPr>
      <w:r>
        <w:rPr>
          <w:rFonts w:asciiTheme="majorBidi" w:hAnsiTheme="majorBidi" w:cstheme="majorBidi"/>
          <w:sz w:val="22"/>
          <w:szCs w:val="22"/>
        </w:rPr>
        <w:t xml:space="preserve">Table 1 and table 2 shows the </w:t>
      </w:r>
      <w:r w:rsidR="00A236DE">
        <w:rPr>
          <w:rFonts w:asciiTheme="majorBidi" w:hAnsiTheme="majorBidi" w:cstheme="majorBidi"/>
          <w:sz w:val="22"/>
          <w:szCs w:val="22"/>
        </w:rPr>
        <w:t>Kendall’s</w:t>
      </w:r>
      <w:r>
        <w:rPr>
          <w:rFonts w:asciiTheme="majorBidi" w:hAnsiTheme="majorBidi" w:cstheme="majorBidi"/>
          <w:sz w:val="22"/>
          <w:szCs w:val="22"/>
        </w:rPr>
        <w:t xml:space="preserve"> tau b and </w:t>
      </w:r>
      <w:r w:rsidR="00A236DE">
        <w:rPr>
          <w:rFonts w:asciiTheme="majorBidi" w:hAnsiTheme="majorBidi" w:cstheme="majorBidi"/>
          <w:sz w:val="22"/>
          <w:szCs w:val="22"/>
        </w:rPr>
        <w:t>Pearson</w:t>
      </w:r>
      <w:r>
        <w:rPr>
          <w:rFonts w:asciiTheme="majorBidi" w:hAnsiTheme="majorBidi" w:cstheme="majorBidi"/>
          <w:sz w:val="22"/>
          <w:szCs w:val="22"/>
        </w:rPr>
        <w:t xml:space="preserve"> correlation. There no significate correlation in both,</w:t>
      </w:r>
      <w:r w:rsidR="00A236DE">
        <w:rPr>
          <w:rFonts w:asciiTheme="majorBidi" w:hAnsiTheme="majorBidi" w:cstheme="majorBidi"/>
          <w:sz w:val="22"/>
          <w:szCs w:val="22"/>
        </w:rPr>
        <w:t xml:space="preserve"> however, in Pearson correlation, Neuroticism has the highest correlation values across emotion tones and special (Anger, Joy and Sadness), furthermore, in Kendall’s tau b correlation, Neuroticism record the highest correlation with (Sadness).</w:t>
      </w:r>
    </w:p>
    <w:p w14:paraId="28A0FF00" w14:textId="77777777" w:rsidR="00E53F3B" w:rsidRPr="00E53F3B" w:rsidRDefault="00E53F3B" w:rsidP="00E53F3B">
      <w:pPr>
        <w:pStyle w:val="ListParagraph"/>
        <w:ind w:left="420"/>
        <w:jc w:val="both"/>
        <w:rPr>
          <w:rFonts w:ascii="Times New Roman" w:hAnsi="Times New Roman" w:cs="Times New Roman"/>
          <w:sz w:val="22"/>
          <w:szCs w:val="22"/>
        </w:rPr>
      </w:pPr>
    </w:p>
    <w:p w14:paraId="29B25CCC" w14:textId="09839D3E" w:rsidR="00265635" w:rsidRDefault="00265635" w:rsidP="00E53F3B">
      <w:pPr>
        <w:pStyle w:val="ListParagraph"/>
        <w:numPr>
          <w:ilvl w:val="1"/>
          <w:numId w:val="9"/>
        </w:numPr>
        <w:ind w:hanging="420"/>
        <w:jc w:val="both"/>
        <w:rPr>
          <w:rFonts w:ascii="Times New Roman" w:hAnsi="Times New Roman" w:cs="Times New Roman"/>
          <w:b/>
          <w:bCs/>
          <w:sz w:val="22"/>
          <w:szCs w:val="22"/>
        </w:rPr>
      </w:pPr>
      <w:r w:rsidRPr="00265635">
        <w:rPr>
          <w:rFonts w:ascii="Times New Roman" w:hAnsi="Times New Roman" w:cs="Times New Roman"/>
          <w:b/>
          <w:bCs/>
          <w:sz w:val="22"/>
          <w:szCs w:val="22"/>
        </w:rPr>
        <w:t>J48 decision tree</w:t>
      </w:r>
    </w:p>
    <w:p w14:paraId="7875F9CC" w14:textId="77777777" w:rsidR="00265635" w:rsidRPr="00265635" w:rsidRDefault="00265635" w:rsidP="00265635">
      <w:pPr>
        <w:jc w:val="both"/>
        <w:rPr>
          <w:rFonts w:ascii="Times New Roman" w:hAnsi="Times New Roman" w:cs="Times New Roman"/>
          <w:b/>
          <w:bCs/>
          <w:sz w:val="22"/>
          <w:szCs w:val="22"/>
        </w:rPr>
      </w:pPr>
    </w:p>
    <w:p w14:paraId="6624BC8C" w14:textId="77777777" w:rsidR="00265635" w:rsidRDefault="00265635" w:rsidP="00265635">
      <w:pPr>
        <w:ind w:left="60"/>
        <w:jc w:val="both"/>
        <w:rPr>
          <w:rFonts w:ascii="Times New Roman" w:hAnsi="Times New Roman" w:cs="Times New Roman"/>
          <w:sz w:val="22"/>
          <w:szCs w:val="22"/>
        </w:rPr>
      </w:pPr>
      <w:r w:rsidRPr="00265635">
        <w:rPr>
          <w:rFonts w:ascii="Times New Roman" w:hAnsi="Times New Roman" w:cs="Times New Roman"/>
          <w:sz w:val="22"/>
          <w:szCs w:val="22"/>
        </w:rPr>
        <w:t>Decision trees are the most powerful approaches in knowledge discovery and data mining. It includes the technology of research large and complex bulk of data in order to discover useful patterns. This idea is very important because it enables modelling and knowledge extraction from the bulk of data available. All theoreticians and specialist are continually searching for techniques to make the process more efficient, cost-effective and accurate. Decision trees are highly effective tools in many areas such as data and text mining, information extraction, machine learning, and pattern recognition</w:t>
      </w:r>
      <w:r>
        <w:rPr>
          <w:rFonts w:ascii="Times New Roman" w:hAnsi="Times New Roman" w:cs="Times New Roman"/>
          <w:sz w:val="22"/>
          <w:szCs w:val="22"/>
        </w:rPr>
        <w:t xml:space="preserve"> (</w:t>
      </w:r>
      <w:r w:rsidRPr="00265635">
        <w:rPr>
          <w:rFonts w:ascii="Times New Roman" w:eastAsia="Times New Roman" w:hAnsi="Times New Roman" w:cs="Times New Roman"/>
          <w:sz w:val="22"/>
          <w:szCs w:val="22"/>
        </w:rPr>
        <w:t xml:space="preserve">Li, </w:t>
      </w:r>
      <w:proofErr w:type="spellStart"/>
      <w:r w:rsidRPr="00265635">
        <w:rPr>
          <w:rFonts w:ascii="Times New Roman" w:eastAsia="Times New Roman" w:hAnsi="Times New Roman" w:cs="Times New Roman"/>
          <w:sz w:val="22"/>
          <w:szCs w:val="22"/>
        </w:rPr>
        <w:t>Xue</w:t>
      </w:r>
      <w:proofErr w:type="spellEnd"/>
      <w:r>
        <w:rPr>
          <w:rFonts w:ascii="Times New Roman" w:eastAsia="Times New Roman" w:hAnsi="Times New Roman" w:cs="Times New Roman"/>
          <w:sz w:val="22"/>
          <w:szCs w:val="22"/>
        </w:rPr>
        <w:t>, 2014)</w:t>
      </w:r>
      <w:r>
        <w:rPr>
          <w:rFonts w:ascii="Times New Roman" w:hAnsi="Times New Roman" w:cs="Times New Roman"/>
          <w:sz w:val="22"/>
          <w:szCs w:val="22"/>
        </w:rPr>
        <w:t>.</w:t>
      </w:r>
    </w:p>
    <w:p w14:paraId="152DBAEE" w14:textId="77777777" w:rsidR="00265635" w:rsidRDefault="00265635" w:rsidP="00265635">
      <w:pPr>
        <w:ind w:left="60"/>
        <w:jc w:val="both"/>
        <w:rPr>
          <w:rFonts w:ascii="Times New Roman" w:hAnsi="Times New Roman" w:cs="Times New Roman"/>
          <w:sz w:val="22"/>
          <w:szCs w:val="22"/>
        </w:rPr>
      </w:pPr>
    </w:p>
    <w:p w14:paraId="16CCEA24" w14:textId="3CAD35D4" w:rsidR="00265635" w:rsidRPr="00265635" w:rsidRDefault="00265635" w:rsidP="00265635">
      <w:pPr>
        <w:ind w:left="60"/>
        <w:jc w:val="both"/>
        <w:rPr>
          <w:rFonts w:ascii="Times New Roman" w:hAnsi="Times New Roman" w:cs="Times New Roman"/>
          <w:sz w:val="22"/>
          <w:szCs w:val="22"/>
        </w:rPr>
      </w:pPr>
      <w:r w:rsidRPr="00265635">
        <w:rPr>
          <w:rFonts w:ascii="Times New Roman" w:hAnsi="Times New Roman" w:cs="Times New Roman"/>
          <w:sz w:val="22"/>
          <w:szCs w:val="22"/>
        </w:rPr>
        <w:t xml:space="preserve">J48 is an open source Java implementation of the C4.5 algorithm in the Weka </w:t>
      </w:r>
      <w:r>
        <w:rPr>
          <w:rStyle w:val="FootnoteReference"/>
          <w:rFonts w:ascii="Times New Roman" w:hAnsi="Times New Roman" w:cs="Times New Roman"/>
          <w:sz w:val="22"/>
          <w:szCs w:val="22"/>
        </w:rPr>
        <w:footnoteReference w:id="1"/>
      </w:r>
      <w:r w:rsidRPr="00265635">
        <w:rPr>
          <w:rFonts w:ascii="Times New Roman" w:hAnsi="Times New Roman" w:cs="Times New Roman"/>
          <w:sz w:val="22"/>
          <w:szCs w:val="22"/>
        </w:rPr>
        <w:t>data mining tool. C4.5 is a program that creates a decision tree based on a set of labeled input data. This algorithm was developed by Ross Quinlan. The decision trees generated by C4.5 can be used for classification, and for this reason, C4.5 is often referred to as a statistical classifier (”C4.5 (J48)”, Wikipedia).</w:t>
      </w:r>
    </w:p>
    <w:p w14:paraId="012813FF" w14:textId="77777777" w:rsidR="001B0B7C" w:rsidRDefault="001B0B7C" w:rsidP="001B0B7C">
      <w:pPr>
        <w:jc w:val="both"/>
        <w:rPr>
          <w:rFonts w:ascii="Times New Roman" w:hAnsi="Times New Roman" w:cs="Times New Roman"/>
          <w:b/>
          <w:bCs/>
          <w:sz w:val="22"/>
          <w:szCs w:val="22"/>
        </w:rPr>
      </w:pPr>
    </w:p>
    <w:p w14:paraId="2F9D3BE8" w14:textId="5CCAA405" w:rsidR="00516162" w:rsidRDefault="00265635" w:rsidP="00E53F3B">
      <w:pPr>
        <w:jc w:val="both"/>
        <w:rPr>
          <w:rFonts w:ascii="Times New Roman" w:hAnsi="Times New Roman" w:cs="Times New Roman"/>
          <w:sz w:val="22"/>
          <w:szCs w:val="22"/>
        </w:rPr>
      </w:pPr>
      <w:r>
        <w:rPr>
          <w:rFonts w:ascii="Times New Roman" w:hAnsi="Times New Roman" w:cs="Times New Roman"/>
          <w:sz w:val="22"/>
          <w:szCs w:val="22"/>
        </w:rPr>
        <w:t xml:space="preserve">J48 have been used to build a model with the data set where (BIG5 and emotion social tones) was the inputs and the server status is the class output. The model </w:t>
      </w:r>
      <w:r w:rsidR="00E42F0B">
        <w:rPr>
          <w:rFonts w:ascii="Times New Roman" w:hAnsi="Times New Roman" w:cs="Times New Roman"/>
          <w:sz w:val="22"/>
          <w:szCs w:val="22"/>
        </w:rPr>
        <w:t>has</w:t>
      </w:r>
      <w:r>
        <w:rPr>
          <w:rFonts w:ascii="Times New Roman" w:hAnsi="Times New Roman" w:cs="Times New Roman"/>
          <w:sz w:val="22"/>
          <w:szCs w:val="22"/>
        </w:rPr>
        <w:t xml:space="preserve"> been re-evaluated using different testing set and below was the output of the testing.</w:t>
      </w:r>
    </w:p>
    <w:p w14:paraId="3E10131D" w14:textId="77777777" w:rsidR="00516162" w:rsidRDefault="00516162" w:rsidP="001B0B7C">
      <w:pPr>
        <w:jc w:val="both"/>
        <w:rPr>
          <w:rFonts w:ascii="Times New Roman" w:hAnsi="Times New Roman" w:cs="Times New Roman"/>
          <w:sz w:val="22"/>
          <w:szCs w:val="22"/>
        </w:rPr>
      </w:pPr>
    </w:p>
    <w:tbl>
      <w:tblPr>
        <w:tblW w:w="5061" w:type="dxa"/>
        <w:tblLook w:val="04A0" w:firstRow="1" w:lastRow="0" w:firstColumn="1" w:lastColumn="0" w:noHBand="0" w:noVBand="1"/>
      </w:tblPr>
      <w:tblGrid>
        <w:gridCol w:w="3058"/>
        <w:gridCol w:w="1170"/>
        <w:gridCol w:w="833"/>
      </w:tblGrid>
      <w:tr w:rsidR="00E42F0B" w:rsidRPr="00E53F3B" w14:paraId="728552F8" w14:textId="77777777" w:rsidTr="00E42F0B">
        <w:trPr>
          <w:trHeight w:val="320"/>
        </w:trPr>
        <w:tc>
          <w:tcPr>
            <w:tcW w:w="3058" w:type="dxa"/>
            <w:tcBorders>
              <w:top w:val="nil"/>
              <w:left w:val="nil"/>
              <w:bottom w:val="nil"/>
              <w:right w:val="nil"/>
            </w:tcBorders>
            <w:shd w:val="clear" w:color="D9D9D9" w:fill="D9D9D9"/>
            <w:noWrap/>
            <w:vAlign w:val="center"/>
            <w:hideMark/>
          </w:tcPr>
          <w:p w14:paraId="197E7BD9" w14:textId="77777777" w:rsidR="00E42F0B" w:rsidRPr="00E53F3B" w:rsidRDefault="00E42F0B" w:rsidP="00E42F0B">
            <w:pPr>
              <w:rPr>
                <w:rFonts w:asciiTheme="majorBidi" w:eastAsia="Times New Roman" w:hAnsiTheme="majorBidi" w:cstheme="majorBidi"/>
                <w:color w:val="000000"/>
                <w:sz w:val="16"/>
                <w:szCs w:val="16"/>
              </w:rPr>
            </w:pPr>
            <w:r w:rsidRPr="00E53F3B">
              <w:rPr>
                <w:rFonts w:asciiTheme="majorBidi" w:eastAsia="Times New Roman" w:hAnsiTheme="majorBidi" w:cstheme="majorBidi"/>
                <w:color w:val="000000"/>
                <w:sz w:val="16"/>
                <w:szCs w:val="16"/>
              </w:rPr>
              <w:t>Correctly Classified Instances             </w:t>
            </w:r>
          </w:p>
        </w:tc>
        <w:tc>
          <w:tcPr>
            <w:tcW w:w="1170" w:type="dxa"/>
            <w:tcBorders>
              <w:top w:val="nil"/>
              <w:left w:val="nil"/>
              <w:bottom w:val="nil"/>
              <w:right w:val="nil"/>
            </w:tcBorders>
            <w:shd w:val="clear" w:color="D9D9D9" w:fill="D9D9D9"/>
            <w:noWrap/>
            <w:vAlign w:val="bottom"/>
            <w:hideMark/>
          </w:tcPr>
          <w:p w14:paraId="2461F399" w14:textId="77777777" w:rsidR="00E42F0B" w:rsidRPr="00E53F3B" w:rsidRDefault="00E42F0B" w:rsidP="00E42F0B">
            <w:pPr>
              <w:rPr>
                <w:rFonts w:asciiTheme="majorBidi" w:eastAsia="Times New Roman" w:hAnsiTheme="majorBidi" w:cstheme="majorBidi"/>
                <w:color w:val="000000"/>
                <w:sz w:val="16"/>
                <w:szCs w:val="16"/>
              </w:rPr>
            </w:pPr>
            <w:r w:rsidRPr="00E53F3B">
              <w:rPr>
                <w:rFonts w:asciiTheme="majorBidi" w:eastAsia="Times New Roman" w:hAnsiTheme="majorBidi" w:cstheme="majorBidi"/>
                <w:color w:val="000000"/>
                <w:sz w:val="16"/>
                <w:szCs w:val="16"/>
              </w:rPr>
              <w:t>43</w:t>
            </w:r>
          </w:p>
        </w:tc>
        <w:tc>
          <w:tcPr>
            <w:tcW w:w="833" w:type="dxa"/>
            <w:tcBorders>
              <w:top w:val="nil"/>
              <w:left w:val="nil"/>
              <w:bottom w:val="nil"/>
              <w:right w:val="nil"/>
            </w:tcBorders>
            <w:shd w:val="clear" w:color="D9D9D9" w:fill="D9D9D9"/>
            <w:noWrap/>
            <w:vAlign w:val="bottom"/>
            <w:hideMark/>
          </w:tcPr>
          <w:p w14:paraId="5CCAFE29" w14:textId="77777777" w:rsidR="00E42F0B" w:rsidRPr="00E53F3B" w:rsidRDefault="00E42F0B" w:rsidP="00E42F0B">
            <w:pPr>
              <w:rPr>
                <w:rFonts w:asciiTheme="majorBidi" w:eastAsia="Times New Roman" w:hAnsiTheme="majorBidi" w:cstheme="majorBidi"/>
                <w:b/>
                <w:bCs/>
                <w:color w:val="000000"/>
                <w:sz w:val="16"/>
                <w:szCs w:val="16"/>
              </w:rPr>
            </w:pPr>
            <w:r w:rsidRPr="00E53F3B">
              <w:rPr>
                <w:rFonts w:asciiTheme="majorBidi" w:eastAsia="Times New Roman" w:hAnsiTheme="majorBidi" w:cstheme="majorBidi"/>
                <w:b/>
                <w:bCs/>
                <w:color w:val="000000"/>
                <w:sz w:val="16"/>
                <w:szCs w:val="16"/>
              </w:rPr>
              <w:t>75.44%</w:t>
            </w:r>
          </w:p>
        </w:tc>
      </w:tr>
      <w:tr w:rsidR="00E42F0B" w:rsidRPr="00E53F3B" w14:paraId="3EABC83D" w14:textId="77777777" w:rsidTr="00E42F0B">
        <w:trPr>
          <w:trHeight w:val="320"/>
        </w:trPr>
        <w:tc>
          <w:tcPr>
            <w:tcW w:w="3058" w:type="dxa"/>
            <w:tcBorders>
              <w:top w:val="nil"/>
              <w:left w:val="nil"/>
              <w:bottom w:val="nil"/>
              <w:right w:val="nil"/>
            </w:tcBorders>
            <w:shd w:val="clear" w:color="auto" w:fill="auto"/>
            <w:noWrap/>
            <w:vAlign w:val="center"/>
            <w:hideMark/>
          </w:tcPr>
          <w:p w14:paraId="7FCCD965" w14:textId="77777777" w:rsidR="00E42F0B" w:rsidRPr="00E53F3B" w:rsidRDefault="00E42F0B" w:rsidP="00E42F0B">
            <w:pPr>
              <w:rPr>
                <w:rFonts w:asciiTheme="majorBidi" w:eastAsia="Times New Roman" w:hAnsiTheme="majorBidi" w:cstheme="majorBidi"/>
                <w:color w:val="000000"/>
                <w:sz w:val="16"/>
                <w:szCs w:val="16"/>
              </w:rPr>
            </w:pPr>
            <w:r w:rsidRPr="00E53F3B">
              <w:rPr>
                <w:rFonts w:asciiTheme="majorBidi" w:eastAsia="Times New Roman" w:hAnsiTheme="majorBidi" w:cstheme="majorBidi"/>
                <w:color w:val="000000"/>
                <w:sz w:val="16"/>
                <w:szCs w:val="16"/>
              </w:rPr>
              <w:t>Incorrectly Classified Instances</w:t>
            </w:r>
          </w:p>
        </w:tc>
        <w:tc>
          <w:tcPr>
            <w:tcW w:w="1170" w:type="dxa"/>
            <w:tcBorders>
              <w:top w:val="nil"/>
              <w:left w:val="nil"/>
              <w:bottom w:val="nil"/>
              <w:right w:val="nil"/>
            </w:tcBorders>
            <w:shd w:val="clear" w:color="auto" w:fill="auto"/>
            <w:noWrap/>
            <w:vAlign w:val="bottom"/>
            <w:hideMark/>
          </w:tcPr>
          <w:p w14:paraId="70BCE7B5" w14:textId="77777777" w:rsidR="00E42F0B" w:rsidRPr="00E53F3B" w:rsidRDefault="00E42F0B" w:rsidP="00E42F0B">
            <w:pPr>
              <w:rPr>
                <w:rFonts w:asciiTheme="majorBidi" w:eastAsia="Times New Roman" w:hAnsiTheme="majorBidi" w:cstheme="majorBidi"/>
                <w:color w:val="000000"/>
                <w:sz w:val="16"/>
                <w:szCs w:val="16"/>
              </w:rPr>
            </w:pPr>
            <w:r w:rsidRPr="00E53F3B">
              <w:rPr>
                <w:rFonts w:asciiTheme="majorBidi" w:eastAsia="Times New Roman" w:hAnsiTheme="majorBidi" w:cstheme="majorBidi"/>
                <w:color w:val="000000"/>
                <w:sz w:val="16"/>
                <w:szCs w:val="16"/>
              </w:rPr>
              <w:t>14</w:t>
            </w:r>
          </w:p>
        </w:tc>
        <w:tc>
          <w:tcPr>
            <w:tcW w:w="833" w:type="dxa"/>
            <w:tcBorders>
              <w:top w:val="nil"/>
              <w:left w:val="nil"/>
              <w:bottom w:val="nil"/>
              <w:right w:val="nil"/>
            </w:tcBorders>
            <w:shd w:val="clear" w:color="auto" w:fill="auto"/>
            <w:noWrap/>
            <w:vAlign w:val="bottom"/>
            <w:hideMark/>
          </w:tcPr>
          <w:p w14:paraId="1A11F9E0" w14:textId="77777777" w:rsidR="00E42F0B" w:rsidRPr="00E53F3B" w:rsidRDefault="00E42F0B" w:rsidP="00E42F0B">
            <w:pPr>
              <w:rPr>
                <w:rFonts w:asciiTheme="majorBidi" w:eastAsia="Times New Roman" w:hAnsiTheme="majorBidi" w:cstheme="majorBidi"/>
                <w:b/>
                <w:bCs/>
                <w:color w:val="000000"/>
                <w:sz w:val="16"/>
                <w:szCs w:val="16"/>
              </w:rPr>
            </w:pPr>
            <w:r w:rsidRPr="00E53F3B">
              <w:rPr>
                <w:rFonts w:asciiTheme="majorBidi" w:eastAsia="Times New Roman" w:hAnsiTheme="majorBidi" w:cstheme="majorBidi"/>
                <w:b/>
                <w:bCs/>
                <w:color w:val="000000"/>
                <w:sz w:val="16"/>
                <w:szCs w:val="16"/>
              </w:rPr>
              <w:t>24.56%</w:t>
            </w:r>
          </w:p>
        </w:tc>
      </w:tr>
      <w:tr w:rsidR="00E42F0B" w:rsidRPr="00E53F3B" w14:paraId="732F4685" w14:textId="77777777" w:rsidTr="00E42F0B">
        <w:trPr>
          <w:trHeight w:val="320"/>
        </w:trPr>
        <w:tc>
          <w:tcPr>
            <w:tcW w:w="3058" w:type="dxa"/>
            <w:tcBorders>
              <w:top w:val="nil"/>
              <w:left w:val="nil"/>
              <w:bottom w:val="nil"/>
              <w:right w:val="nil"/>
            </w:tcBorders>
            <w:shd w:val="clear" w:color="D9D9D9" w:fill="D9D9D9"/>
            <w:noWrap/>
            <w:vAlign w:val="center"/>
            <w:hideMark/>
          </w:tcPr>
          <w:p w14:paraId="5F2D9909" w14:textId="77777777" w:rsidR="00E42F0B" w:rsidRPr="00E53F3B" w:rsidRDefault="00E42F0B" w:rsidP="00E42F0B">
            <w:pPr>
              <w:rPr>
                <w:rFonts w:asciiTheme="majorBidi" w:eastAsia="Times New Roman" w:hAnsiTheme="majorBidi" w:cstheme="majorBidi"/>
                <w:color w:val="000000"/>
                <w:sz w:val="16"/>
                <w:szCs w:val="16"/>
              </w:rPr>
            </w:pPr>
            <w:r w:rsidRPr="00E53F3B">
              <w:rPr>
                <w:rFonts w:asciiTheme="majorBidi" w:eastAsia="Times New Roman" w:hAnsiTheme="majorBidi" w:cstheme="majorBidi"/>
                <w:color w:val="000000"/>
                <w:sz w:val="16"/>
                <w:szCs w:val="16"/>
              </w:rPr>
              <w:t>Kappa statistic                          </w:t>
            </w:r>
          </w:p>
        </w:tc>
        <w:tc>
          <w:tcPr>
            <w:tcW w:w="1170" w:type="dxa"/>
            <w:tcBorders>
              <w:top w:val="nil"/>
              <w:left w:val="nil"/>
              <w:bottom w:val="nil"/>
              <w:right w:val="nil"/>
            </w:tcBorders>
            <w:shd w:val="clear" w:color="D9D9D9" w:fill="D9D9D9"/>
            <w:noWrap/>
            <w:vAlign w:val="bottom"/>
            <w:hideMark/>
          </w:tcPr>
          <w:p w14:paraId="7354D60B" w14:textId="77777777" w:rsidR="00E42F0B" w:rsidRPr="00E53F3B" w:rsidRDefault="00E42F0B" w:rsidP="00E42F0B">
            <w:pPr>
              <w:rPr>
                <w:rFonts w:asciiTheme="majorBidi" w:eastAsia="Times New Roman" w:hAnsiTheme="majorBidi" w:cstheme="majorBidi"/>
                <w:color w:val="000000"/>
                <w:sz w:val="16"/>
                <w:szCs w:val="16"/>
              </w:rPr>
            </w:pPr>
            <w:r w:rsidRPr="00E53F3B">
              <w:rPr>
                <w:rFonts w:asciiTheme="majorBidi" w:eastAsia="Times New Roman" w:hAnsiTheme="majorBidi" w:cstheme="majorBidi"/>
                <w:color w:val="000000"/>
                <w:sz w:val="16"/>
                <w:szCs w:val="16"/>
              </w:rPr>
              <w:t>0.5295</w:t>
            </w:r>
          </w:p>
        </w:tc>
        <w:tc>
          <w:tcPr>
            <w:tcW w:w="833" w:type="dxa"/>
            <w:tcBorders>
              <w:top w:val="nil"/>
              <w:left w:val="nil"/>
              <w:bottom w:val="nil"/>
              <w:right w:val="nil"/>
            </w:tcBorders>
            <w:shd w:val="clear" w:color="D9D9D9" w:fill="D9D9D9"/>
            <w:noWrap/>
            <w:vAlign w:val="bottom"/>
            <w:hideMark/>
          </w:tcPr>
          <w:p w14:paraId="18A453CB" w14:textId="77777777" w:rsidR="00E42F0B" w:rsidRPr="00E53F3B" w:rsidRDefault="00E42F0B" w:rsidP="00E42F0B">
            <w:pPr>
              <w:rPr>
                <w:rFonts w:asciiTheme="majorBidi" w:eastAsia="Times New Roman" w:hAnsiTheme="majorBidi" w:cstheme="majorBidi"/>
                <w:color w:val="000000"/>
                <w:sz w:val="16"/>
                <w:szCs w:val="16"/>
              </w:rPr>
            </w:pPr>
          </w:p>
        </w:tc>
      </w:tr>
      <w:tr w:rsidR="00E42F0B" w:rsidRPr="00E53F3B" w14:paraId="61E0A35C" w14:textId="77777777" w:rsidTr="00E42F0B">
        <w:trPr>
          <w:trHeight w:val="320"/>
        </w:trPr>
        <w:tc>
          <w:tcPr>
            <w:tcW w:w="3058" w:type="dxa"/>
            <w:tcBorders>
              <w:top w:val="nil"/>
              <w:left w:val="nil"/>
              <w:bottom w:val="nil"/>
              <w:right w:val="nil"/>
            </w:tcBorders>
            <w:shd w:val="clear" w:color="auto" w:fill="auto"/>
            <w:noWrap/>
            <w:vAlign w:val="center"/>
            <w:hideMark/>
          </w:tcPr>
          <w:p w14:paraId="77B149DC" w14:textId="77777777" w:rsidR="00E42F0B" w:rsidRPr="00E53F3B" w:rsidRDefault="00E42F0B" w:rsidP="00E42F0B">
            <w:pPr>
              <w:rPr>
                <w:rFonts w:asciiTheme="majorBidi" w:eastAsia="Times New Roman" w:hAnsiTheme="majorBidi" w:cstheme="majorBidi"/>
                <w:color w:val="000000"/>
                <w:sz w:val="16"/>
                <w:szCs w:val="16"/>
              </w:rPr>
            </w:pPr>
            <w:r w:rsidRPr="00E53F3B">
              <w:rPr>
                <w:rFonts w:asciiTheme="majorBidi" w:eastAsia="Times New Roman" w:hAnsiTheme="majorBidi" w:cstheme="majorBidi"/>
                <w:color w:val="000000"/>
                <w:sz w:val="16"/>
                <w:szCs w:val="16"/>
              </w:rPr>
              <w:t xml:space="preserve">Mean absolute error                      </w:t>
            </w:r>
          </w:p>
        </w:tc>
        <w:tc>
          <w:tcPr>
            <w:tcW w:w="1170" w:type="dxa"/>
            <w:tcBorders>
              <w:top w:val="nil"/>
              <w:left w:val="nil"/>
              <w:bottom w:val="nil"/>
              <w:right w:val="nil"/>
            </w:tcBorders>
            <w:shd w:val="clear" w:color="auto" w:fill="auto"/>
            <w:noWrap/>
            <w:vAlign w:val="bottom"/>
            <w:hideMark/>
          </w:tcPr>
          <w:p w14:paraId="676B6C57" w14:textId="77777777" w:rsidR="00E42F0B" w:rsidRPr="00E53F3B" w:rsidRDefault="00E42F0B" w:rsidP="00E42F0B">
            <w:pPr>
              <w:rPr>
                <w:rFonts w:asciiTheme="majorBidi" w:eastAsia="Times New Roman" w:hAnsiTheme="majorBidi" w:cstheme="majorBidi"/>
                <w:color w:val="000000"/>
                <w:sz w:val="16"/>
                <w:szCs w:val="16"/>
              </w:rPr>
            </w:pPr>
            <w:r w:rsidRPr="00E53F3B">
              <w:rPr>
                <w:rFonts w:asciiTheme="majorBidi" w:eastAsia="Times New Roman" w:hAnsiTheme="majorBidi" w:cstheme="majorBidi"/>
                <w:color w:val="000000"/>
                <w:sz w:val="16"/>
                <w:szCs w:val="16"/>
              </w:rPr>
              <w:t>0.3432</w:t>
            </w:r>
          </w:p>
        </w:tc>
        <w:tc>
          <w:tcPr>
            <w:tcW w:w="833" w:type="dxa"/>
            <w:tcBorders>
              <w:top w:val="nil"/>
              <w:left w:val="nil"/>
              <w:bottom w:val="nil"/>
              <w:right w:val="nil"/>
            </w:tcBorders>
            <w:shd w:val="clear" w:color="auto" w:fill="auto"/>
            <w:noWrap/>
            <w:vAlign w:val="bottom"/>
            <w:hideMark/>
          </w:tcPr>
          <w:p w14:paraId="1F282358" w14:textId="77777777" w:rsidR="00E42F0B" w:rsidRPr="00E53F3B" w:rsidRDefault="00E42F0B" w:rsidP="00E42F0B">
            <w:pPr>
              <w:rPr>
                <w:rFonts w:asciiTheme="majorBidi" w:eastAsia="Times New Roman" w:hAnsiTheme="majorBidi" w:cstheme="majorBidi"/>
                <w:color w:val="000000"/>
                <w:sz w:val="16"/>
                <w:szCs w:val="16"/>
              </w:rPr>
            </w:pPr>
          </w:p>
        </w:tc>
      </w:tr>
      <w:tr w:rsidR="00E42F0B" w:rsidRPr="00E53F3B" w14:paraId="32DA77AF" w14:textId="77777777" w:rsidTr="00E42F0B">
        <w:trPr>
          <w:trHeight w:val="320"/>
        </w:trPr>
        <w:tc>
          <w:tcPr>
            <w:tcW w:w="3058" w:type="dxa"/>
            <w:tcBorders>
              <w:top w:val="nil"/>
              <w:left w:val="nil"/>
              <w:bottom w:val="nil"/>
              <w:right w:val="nil"/>
            </w:tcBorders>
            <w:shd w:val="clear" w:color="D9D9D9" w:fill="D9D9D9"/>
            <w:noWrap/>
            <w:vAlign w:val="center"/>
            <w:hideMark/>
          </w:tcPr>
          <w:p w14:paraId="01E7E9B3" w14:textId="77777777" w:rsidR="00E42F0B" w:rsidRPr="00E53F3B" w:rsidRDefault="00E42F0B" w:rsidP="00E42F0B">
            <w:pPr>
              <w:rPr>
                <w:rFonts w:asciiTheme="majorBidi" w:eastAsia="Times New Roman" w:hAnsiTheme="majorBidi" w:cstheme="majorBidi"/>
                <w:color w:val="000000"/>
                <w:sz w:val="16"/>
                <w:szCs w:val="16"/>
              </w:rPr>
            </w:pPr>
            <w:r w:rsidRPr="00E53F3B">
              <w:rPr>
                <w:rFonts w:asciiTheme="majorBidi" w:eastAsia="Times New Roman" w:hAnsiTheme="majorBidi" w:cstheme="majorBidi"/>
                <w:color w:val="000000"/>
                <w:sz w:val="16"/>
                <w:szCs w:val="16"/>
              </w:rPr>
              <w:t xml:space="preserve">Root mean squared error                  </w:t>
            </w:r>
          </w:p>
        </w:tc>
        <w:tc>
          <w:tcPr>
            <w:tcW w:w="1170" w:type="dxa"/>
            <w:tcBorders>
              <w:top w:val="nil"/>
              <w:left w:val="nil"/>
              <w:bottom w:val="nil"/>
              <w:right w:val="nil"/>
            </w:tcBorders>
            <w:shd w:val="clear" w:color="D9D9D9" w:fill="D9D9D9"/>
            <w:noWrap/>
            <w:vAlign w:val="bottom"/>
            <w:hideMark/>
          </w:tcPr>
          <w:p w14:paraId="38FD335F" w14:textId="77777777" w:rsidR="00E42F0B" w:rsidRPr="00E53F3B" w:rsidRDefault="00E42F0B" w:rsidP="00E42F0B">
            <w:pPr>
              <w:rPr>
                <w:rFonts w:asciiTheme="majorBidi" w:eastAsia="Times New Roman" w:hAnsiTheme="majorBidi" w:cstheme="majorBidi"/>
                <w:color w:val="000000"/>
                <w:sz w:val="16"/>
                <w:szCs w:val="16"/>
              </w:rPr>
            </w:pPr>
            <w:r w:rsidRPr="00E53F3B">
              <w:rPr>
                <w:rFonts w:asciiTheme="majorBidi" w:eastAsia="Times New Roman" w:hAnsiTheme="majorBidi" w:cstheme="majorBidi"/>
                <w:color w:val="000000"/>
                <w:sz w:val="16"/>
                <w:szCs w:val="16"/>
              </w:rPr>
              <w:t>0.4246</w:t>
            </w:r>
          </w:p>
        </w:tc>
        <w:tc>
          <w:tcPr>
            <w:tcW w:w="833" w:type="dxa"/>
            <w:tcBorders>
              <w:top w:val="nil"/>
              <w:left w:val="nil"/>
              <w:bottom w:val="nil"/>
              <w:right w:val="nil"/>
            </w:tcBorders>
            <w:shd w:val="clear" w:color="D9D9D9" w:fill="D9D9D9"/>
            <w:noWrap/>
            <w:vAlign w:val="bottom"/>
            <w:hideMark/>
          </w:tcPr>
          <w:p w14:paraId="64A897F5" w14:textId="77777777" w:rsidR="00E42F0B" w:rsidRPr="00E53F3B" w:rsidRDefault="00E42F0B" w:rsidP="00E42F0B">
            <w:pPr>
              <w:rPr>
                <w:rFonts w:asciiTheme="majorBidi" w:eastAsia="Times New Roman" w:hAnsiTheme="majorBidi" w:cstheme="majorBidi"/>
                <w:color w:val="000000"/>
                <w:sz w:val="16"/>
                <w:szCs w:val="16"/>
              </w:rPr>
            </w:pPr>
          </w:p>
        </w:tc>
      </w:tr>
      <w:tr w:rsidR="00E42F0B" w:rsidRPr="00E53F3B" w14:paraId="444F4559" w14:textId="77777777" w:rsidTr="00E42F0B">
        <w:trPr>
          <w:trHeight w:val="279"/>
        </w:trPr>
        <w:tc>
          <w:tcPr>
            <w:tcW w:w="3058" w:type="dxa"/>
            <w:tcBorders>
              <w:top w:val="nil"/>
              <w:left w:val="nil"/>
              <w:bottom w:val="single" w:sz="4" w:space="0" w:color="000000"/>
              <w:right w:val="nil"/>
            </w:tcBorders>
            <w:shd w:val="clear" w:color="auto" w:fill="auto"/>
            <w:noWrap/>
            <w:vAlign w:val="center"/>
            <w:hideMark/>
          </w:tcPr>
          <w:p w14:paraId="022E3AB6" w14:textId="77777777" w:rsidR="00E42F0B" w:rsidRPr="00E53F3B" w:rsidRDefault="00E42F0B" w:rsidP="00E42F0B">
            <w:pPr>
              <w:rPr>
                <w:rFonts w:asciiTheme="majorBidi" w:eastAsia="Times New Roman" w:hAnsiTheme="majorBidi" w:cstheme="majorBidi"/>
                <w:color w:val="000000"/>
                <w:sz w:val="16"/>
                <w:szCs w:val="16"/>
              </w:rPr>
            </w:pPr>
            <w:r w:rsidRPr="00E53F3B">
              <w:rPr>
                <w:rFonts w:asciiTheme="majorBidi" w:eastAsia="Times New Roman" w:hAnsiTheme="majorBidi" w:cstheme="majorBidi"/>
                <w:color w:val="000000"/>
                <w:sz w:val="16"/>
                <w:szCs w:val="16"/>
              </w:rPr>
              <w:t>Total Number of Instances</w:t>
            </w:r>
          </w:p>
        </w:tc>
        <w:tc>
          <w:tcPr>
            <w:tcW w:w="1170" w:type="dxa"/>
            <w:tcBorders>
              <w:top w:val="nil"/>
              <w:left w:val="nil"/>
              <w:bottom w:val="single" w:sz="4" w:space="0" w:color="000000"/>
              <w:right w:val="nil"/>
            </w:tcBorders>
            <w:shd w:val="clear" w:color="auto" w:fill="auto"/>
            <w:noWrap/>
            <w:vAlign w:val="bottom"/>
            <w:hideMark/>
          </w:tcPr>
          <w:p w14:paraId="428F0C31" w14:textId="77777777" w:rsidR="00E42F0B" w:rsidRPr="00E53F3B" w:rsidRDefault="00E42F0B" w:rsidP="00E42F0B">
            <w:pPr>
              <w:rPr>
                <w:rFonts w:asciiTheme="majorBidi" w:eastAsia="Times New Roman" w:hAnsiTheme="majorBidi" w:cstheme="majorBidi"/>
                <w:color w:val="000000"/>
                <w:sz w:val="16"/>
                <w:szCs w:val="16"/>
              </w:rPr>
            </w:pPr>
            <w:r w:rsidRPr="00E53F3B">
              <w:rPr>
                <w:rFonts w:asciiTheme="majorBidi" w:eastAsia="Times New Roman" w:hAnsiTheme="majorBidi" w:cstheme="majorBidi"/>
                <w:color w:val="000000"/>
                <w:sz w:val="16"/>
                <w:szCs w:val="16"/>
              </w:rPr>
              <w:t>57</w:t>
            </w:r>
          </w:p>
        </w:tc>
        <w:tc>
          <w:tcPr>
            <w:tcW w:w="833" w:type="dxa"/>
            <w:tcBorders>
              <w:top w:val="nil"/>
              <w:left w:val="nil"/>
              <w:bottom w:val="single" w:sz="4" w:space="0" w:color="000000"/>
              <w:right w:val="nil"/>
            </w:tcBorders>
            <w:shd w:val="clear" w:color="auto" w:fill="auto"/>
            <w:noWrap/>
            <w:vAlign w:val="bottom"/>
            <w:hideMark/>
          </w:tcPr>
          <w:p w14:paraId="04D396DD" w14:textId="77777777" w:rsidR="00E42F0B" w:rsidRPr="00E53F3B" w:rsidRDefault="00E42F0B" w:rsidP="00E42F0B">
            <w:pPr>
              <w:rPr>
                <w:rFonts w:asciiTheme="majorBidi" w:eastAsia="Times New Roman" w:hAnsiTheme="majorBidi" w:cstheme="majorBidi"/>
                <w:color w:val="000000"/>
                <w:sz w:val="16"/>
                <w:szCs w:val="16"/>
              </w:rPr>
            </w:pPr>
          </w:p>
        </w:tc>
      </w:tr>
    </w:tbl>
    <w:p w14:paraId="30242F7D" w14:textId="0C555581" w:rsidR="00E42F0B" w:rsidRPr="00265635" w:rsidRDefault="00E42F0B" w:rsidP="00E42F0B">
      <w:pPr>
        <w:pStyle w:val="Caption"/>
        <w:jc w:val="center"/>
        <w:rPr>
          <w:rFonts w:ascii="Times New Roman" w:hAnsi="Times New Roman" w:cs="Times New Roman"/>
          <w:sz w:val="22"/>
          <w:szCs w:val="22"/>
        </w:rPr>
      </w:pPr>
      <w:r>
        <w:t xml:space="preserve">Table </w:t>
      </w:r>
      <w:fldSimple w:instr=" SEQ Table \* ARABIC ">
        <w:r w:rsidR="00E53F3B">
          <w:rPr>
            <w:noProof/>
          </w:rPr>
          <w:t>2</w:t>
        </w:r>
      </w:fldSimple>
      <w:r>
        <w:t xml:space="preserve"> shows the re-evaluation output of J48 model</w:t>
      </w:r>
    </w:p>
    <w:p w14:paraId="7993DED2" w14:textId="77777777" w:rsidR="001B0B7C" w:rsidRPr="00824C57" w:rsidRDefault="001B0B7C" w:rsidP="001B0B7C">
      <w:pPr>
        <w:pStyle w:val="ListParagraph"/>
        <w:numPr>
          <w:ilvl w:val="0"/>
          <w:numId w:val="1"/>
        </w:numPr>
        <w:jc w:val="both"/>
        <w:rPr>
          <w:rFonts w:ascii="Times New Roman" w:hAnsi="Times New Roman" w:cs="Times New Roman"/>
          <w:b/>
          <w:bCs/>
          <w:sz w:val="22"/>
          <w:szCs w:val="22"/>
        </w:rPr>
      </w:pPr>
      <w:r w:rsidRPr="00824C57">
        <w:rPr>
          <w:rFonts w:ascii="Times New Roman" w:hAnsi="Times New Roman" w:cs="Times New Roman"/>
          <w:b/>
          <w:bCs/>
          <w:sz w:val="22"/>
          <w:szCs w:val="22"/>
        </w:rPr>
        <w:t>Findings</w:t>
      </w:r>
    </w:p>
    <w:p w14:paraId="38D81F8B" w14:textId="77777777" w:rsidR="001B0B7C" w:rsidRPr="00824C57" w:rsidRDefault="001B0B7C" w:rsidP="001B0B7C">
      <w:pPr>
        <w:pStyle w:val="ListParagraph"/>
        <w:numPr>
          <w:ilvl w:val="0"/>
          <w:numId w:val="1"/>
        </w:numPr>
        <w:jc w:val="both"/>
        <w:rPr>
          <w:rFonts w:ascii="Times New Roman" w:hAnsi="Times New Roman" w:cs="Times New Roman"/>
          <w:b/>
          <w:bCs/>
          <w:sz w:val="22"/>
          <w:szCs w:val="22"/>
        </w:rPr>
      </w:pPr>
      <w:r w:rsidRPr="00824C57">
        <w:rPr>
          <w:rFonts w:ascii="Times New Roman" w:hAnsi="Times New Roman" w:cs="Times New Roman"/>
          <w:b/>
          <w:bCs/>
          <w:sz w:val="22"/>
          <w:szCs w:val="22"/>
        </w:rPr>
        <w:t>Conclusion</w:t>
      </w:r>
    </w:p>
    <w:p w14:paraId="563EE33F" w14:textId="77777777" w:rsidR="001B0B7C" w:rsidRPr="00824C57" w:rsidRDefault="001B0B7C" w:rsidP="001B0B7C">
      <w:pPr>
        <w:pStyle w:val="ListParagraph"/>
        <w:numPr>
          <w:ilvl w:val="0"/>
          <w:numId w:val="1"/>
        </w:numPr>
        <w:jc w:val="both"/>
        <w:rPr>
          <w:rFonts w:ascii="Times New Roman" w:hAnsi="Times New Roman" w:cs="Times New Roman"/>
          <w:b/>
          <w:bCs/>
          <w:sz w:val="22"/>
          <w:szCs w:val="22"/>
        </w:rPr>
      </w:pPr>
      <w:r w:rsidRPr="00824C57">
        <w:rPr>
          <w:rFonts w:ascii="Times New Roman" w:hAnsi="Times New Roman" w:cs="Times New Roman"/>
          <w:b/>
          <w:bCs/>
          <w:sz w:val="22"/>
          <w:szCs w:val="22"/>
        </w:rPr>
        <w:t>Future work</w:t>
      </w:r>
    </w:p>
    <w:p w14:paraId="166022E9" w14:textId="77777777" w:rsidR="001B0B7C" w:rsidRDefault="001B0B7C" w:rsidP="001B0B7C">
      <w:pPr>
        <w:jc w:val="both"/>
        <w:rPr>
          <w:rFonts w:ascii="Times New Roman" w:hAnsi="Times New Roman" w:cs="Times New Roman"/>
          <w:sz w:val="22"/>
          <w:szCs w:val="22"/>
        </w:rPr>
      </w:pPr>
    </w:p>
    <w:p w14:paraId="4341FC23" w14:textId="77777777" w:rsidR="001B0B7C" w:rsidRDefault="001B0B7C" w:rsidP="001B0B7C">
      <w:pPr>
        <w:jc w:val="both"/>
        <w:rPr>
          <w:rFonts w:ascii="Times New Roman" w:hAnsi="Times New Roman" w:cs="Times New Roman"/>
          <w:sz w:val="22"/>
          <w:szCs w:val="22"/>
        </w:rPr>
      </w:pPr>
    </w:p>
    <w:p w14:paraId="27960A7D" w14:textId="13F2BD61" w:rsidR="001B0B7C" w:rsidRDefault="001B0B7C">
      <w:pPr>
        <w:rPr>
          <w:rFonts w:ascii="Times New Roman" w:hAnsi="Times New Roman" w:cs="Times New Roman"/>
          <w:sz w:val="22"/>
          <w:szCs w:val="22"/>
        </w:rPr>
      </w:pPr>
      <w:r>
        <w:rPr>
          <w:rFonts w:ascii="Times New Roman" w:hAnsi="Times New Roman" w:cs="Times New Roman"/>
          <w:sz w:val="22"/>
          <w:szCs w:val="22"/>
        </w:rPr>
        <w:br w:type="page"/>
      </w:r>
    </w:p>
    <w:p w14:paraId="5DA2C045" w14:textId="77777777" w:rsidR="001B0B7C" w:rsidRDefault="001B0B7C" w:rsidP="001B0B7C">
      <w:pPr>
        <w:rPr>
          <w:rFonts w:ascii="Calibri" w:eastAsia="Times New Roman" w:hAnsi="Calibri" w:cs="Times New Roman"/>
          <w:b/>
          <w:bCs/>
          <w:color w:val="000000"/>
        </w:rPr>
        <w:sectPr w:rsidR="001B0B7C" w:rsidSect="00E42F0B">
          <w:type w:val="continuous"/>
          <w:pgSz w:w="11900" w:h="16840"/>
          <w:pgMar w:top="1440" w:right="1440" w:bottom="1440" w:left="720" w:header="720" w:footer="720" w:gutter="0"/>
          <w:cols w:num="2" w:space="360"/>
          <w:docGrid w:linePitch="400"/>
        </w:sectPr>
      </w:pPr>
    </w:p>
    <w:p w14:paraId="7FBA47F8" w14:textId="77777777" w:rsidR="001B0B7C" w:rsidRDefault="001B0B7C" w:rsidP="001B0B7C"/>
    <w:tbl>
      <w:tblPr>
        <w:tblpPr w:leftFromText="180" w:rightFromText="180" w:vertAnchor="page" w:horzAnchor="page" w:tblpX="730" w:tblpY="1385"/>
        <w:tblW w:w="15733" w:type="dxa"/>
        <w:tblLayout w:type="fixed"/>
        <w:tblLook w:val="04A0" w:firstRow="1" w:lastRow="0" w:firstColumn="1" w:lastColumn="0" w:noHBand="0" w:noVBand="1"/>
      </w:tblPr>
      <w:tblGrid>
        <w:gridCol w:w="1413"/>
        <w:gridCol w:w="2139"/>
        <w:gridCol w:w="1589"/>
        <w:gridCol w:w="1799"/>
        <w:gridCol w:w="1572"/>
        <w:gridCol w:w="1229"/>
        <w:gridCol w:w="1229"/>
        <w:gridCol w:w="1229"/>
        <w:gridCol w:w="1229"/>
        <w:gridCol w:w="1229"/>
        <w:gridCol w:w="1076"/>
      </w:tblGrid>
      <w:tr w:rsidR="00E00BBB" w:rsidRPr="001B0B7C" w:rsidDel="00E53F3B" w14:paraId="7E331F8B" w14:textId="77777777" w:rsidTr="00E00BBB">
        <w:trPr>
          <w:trHeight w:val="263"/>
        </w:trPr>
        <w:tc>
          <w:tcPr>
            <w:tcW w:w="1413" w:type="dxa"/>
            <w:tcBorders>
              <w:top w:val="single" w:sz="4" w:space="0" w:color="000000"/>
              <w:left w:val="nil"/>
              <w:bottom w:val="single" w:sz="4" w:space="0" w:color="000000"/>
              <w:right w:val="nil"/>
            </w:tcBorders>
            <w:shd w:val="clear" w:color="auto" w:fill="auto"/>
            <w:noWrap/>
            <w:vAlign w:val="bottom"/>
            <w:hideMark/>
          </w:tcPr>
          <w:p w14:paraId="6FD629B9" w14:textId="77777777" w:rsidR="00E00BBB" w:rsidRPr="001B0B7C" w:rsidDel="00E53F3B" w:rsidRDefault="00E00BBB" w:rsidP="00E00BBB">
            <w:pPr>
              <w:rPr>
                <w:rFonts w:ascii="Times New Roman" w:eastAsia="Times New Roman" w:hAnsi="Times New Roman" w:cs="Times New Roman"/>
                <w:b/>
                <w:bCs/>
                <w:color w:val="000000"/>
                <w:sz w:val="20"/>
                <w:szCs w:val="20"/>
              </w:rPr>
            </w:pPr>
            <w:r w:rsidRPr="001B0B7C" w:rsidDel="00E53F3B">
              <w:rPr>
                <w:rFonts w:ascii="Times New Roman" w:eastAsia="Times New Roman" w:hAnsi="Times New Roman" w:cs="Times New Roman"/>
                <w:b/>
                <w:bCs/>
                <w:color w:val="000000"/>
                <w:sz w:val="20"/>
                <w:szCs w:val="20"/>
              </w:rPr>
              <w:t>Openness</w:t>
            </w:r>
          </w:p>
        </w:tc>
        <w:tc>
          <w:tcPr>
            <w:tcW w:w="2139" w:type="dxa"/>
            <w:tcBorders>
              <w:top w:val="single" w:sz="4" w:space="0" w:color="000000"/>
              <w:left w:val="nil"/>
              <w:bottom w:val="single" w:sz="4" w:space="0" w:color="000000"/>
              <w:right w:val="nil"/>
            </w:tcBorders>
            <w:shd w:val="clear" w:color="auto" w:fill="auto"/>
            <w:noWrap/>
            <w:vAlign w:val="bottom"/>
            <w:hideMark/>
          </w:tcPr>
          <w:p w14:paraId="060B8816" w14:textId="77777777" w:rsidR="00E00BBB" w:rsidRPr="001B0B7C" w:rsidDel="00E53F3B" w:rsidRDefault="00E00BBB" w:rsidP="00E00BBB">
            <w:pPr>
              <w:rPr>
                <w:rFonts w:ascii="Times New Roman" w:eastAsia="Times New Roman" w:hAnsi="Times New Roman" w:cs="Times New Roman"/>
                <w:b/>
                <w:bCs/>
                <w:color w:val="000000"/>
                <w:sz w:val="20"/>
                <w:szCs w:val="20"/>
              </w:rPr>
            </w:pPr>
            <w:r w:rsidRPr="001B0B7C" w:rsidDel="00E53F3B">
              <w:rPr>
                <w:rFonts w:ascii="Times New Roman" w:eastAsia="Times New Roman" w:hAnsi="Times New Roman" w:cs="Times New Roman"/>
                <w:b/>
                <w:bCs/>
                <w:color w:val="000000"/>
                <w:sz w:val="20"/>
                <w:szCs w:val="20"/>
              </w:rPr>
              <w:t>Conscientiousness</w:t>
            </w:r>
          </w:p>
        </w:tc>
        <w:tc>
          <w:tcPr>
            <w:tcW w:w="1589" w:type="dxa"/>
            <w:tcBorders>
              <w:top w:val="single" w:sz="4" w:space="0" w:color="000000"/>
              <w:left w:val="nil"/>
              <w:bottom w:val="single" w:sz="4" w:space="0" w:color="000000"/>
              <w:right w:val="nil"/>
            </w:tcBorders>
            <w:shd w:val="clear" w:color="auto" w:fill="auto"/>
            <w:noWrap/>
            <w:vAlign w:val="bottom"/>
            <w:hideMark/>
          </w:tcPr>
          <w:p w14:paraId="03705A6F" w14:textId="77777777" w:rsidR="00E00BBB" w:rsidRPr="001B0B7C" w:rsidDel="00E53F3B" w:rsidRDefault="00E00BBB" w:rsidP="00E00BBB">
            <w:pPr>
              <w:rPr>
                <w:rFonts w:ascii="Times New Roman" w:eastAsia="Times New Roman" w:hAnsi="Times New Roman" w:cs="Times New Roman"/>
                <w:b/>
                <w:bCs/>
                <w:color w:val="000000"/>
                <w:sz w:val="20"/>
                <w:szCs w:val="20"/>
              </w:rPr>
            </w:pPr>
            <w:r w:rsidRPr="001B0B7C" w:rsidDel="00E53F3B">
              <w:rPr>
                <w:rFonts w:ascii="Times New Roman" w:eastAsia="Times New Roman" w:hAnsi="Times New Roman" w:cs="Times New Roman"/>
                <w:b/>
                <w:bCs/>
                <w:color w:val="000000"/>
                <w:sz w:val="20"/>
                <w:szCs w:val="20"/>
              </w:rPr>
              <w:t>Extraversion</w:t>
            </w:r>
          </w:p>
        </w:tc>
        <w:tc>
          <w:tcPr>
            <w:tcW w:w="1799" w:type="dxa"/>
            <w:tcBorders>
              <w:top w:val="single" w:sz="4" w:space="0" w:color="000000"/>
              <w:left w:val="nil"/>
              <w:bottom w:val="single" w:sz="4" w:space="0" w:color="000000"/>
              <w:right w:val="nil"/>
            </w:tcBorders>
            <w:shd w:val="clear" w:color="auto" w:fill="auto"/>
            <w:noWrap/>
            <w:vAlign w:val="bottom"/>
            <w:hideMark/>
          </w:tcPr>
          <w:p w14:paraId="084A0EC6" w14:textId="77777777" w:rsidR="00E00BBB" w:rsidRPr="001B0B7C" w:rsidDel="00E53F3B" w:rsidRDefault="00E00BBB" w:rsidP="00E00BBB">
            <w:pPr>
              <w:rPr>
                <w:rFonts w:ascii="Times New Roman" w:eastAsia="Times New Roman" w:hAnsi="Times New Roman" w:cs="Times New Roman"/>
                <w:b/>
                <w:bCs/>
                <w:color w:val="000000"/>
                <w:sz w:val="20"/>
                <w:szCs w:val="20"/>
              </w:rPr>
            </w:pPr>
            <w:r w:rsidRPr="001B0B7C" w:rsidDel="00E53F3B">
              <w:rPr>
                <w:rFonts w:ascii="Times New Roman" w:eastAsia="Times New Roman" w:hAnsi="Times New Roman" w:cs="Times New Roman"/>
                <w:b/>
                <w:bCs/>
                <w:color w:val="000000"/>
                <w:sz w:val="20"/>
                <w:szCs w:val="20"/>
              </w:rPr>
              <w:t>Agreeableness</w:t>
            </w:r>
          </w:p>
        </w:tc>
        <w:tc>
          <w:tcPr>
            <w:tcW w:w="1572" w:type="dxa"/>
            <w:tcBorders>
              <w:top w:val="single" w:sz="4" w:space="0" w:color="000000"/>
              <w:left w:val="nil"/>
              <w:bottom w:val="single" w:sz="4" w:space="0" w:color="000000"/>
              <w:right w:val="nil"/>
            </w:tcBorders>
            <w:shd w:val="clear" w:color="auto" w:fill="auto"/>
            <w:noWrap/>
            <w:vAlign w:val="bottom"/>
            <w:hideMark/>
          </w:tcPr>
          <w:p w14:paraId="1C25691F" w14:textId="77777777" w:rsidR="00E00BBB" w:rsidRPr="001B0B7C" w:rsidDel="00E53F3B" w:rsidRDefault="00E00BBB" w:rsidP="00E00BBB">
            <w:pPr>
              <w:rPr>
                <w:rFonts w:ascii="Times New Roman" w:eastAsia="Times New Roman" w:hAnsi="Times New Roman" w:cs="Times New Roman"/>
                <w:b/>
                <w:bCs/>
                <w:color w:val="000000"/>
                <w:sz w:val="20"/>
                <w:szCs w:val="20"/>
              </w:rPr>
            </w:pPr>
            <w:r w:rsidRPr="001B0B7C" w:rsidDel="00E53F3B">
              <w:rPr>
                <w:rFonts w:ascii="Times New Roman" w:eastAsia="Times New Roman" w:hAnsi="Times New Roman" w:cs="Times New Roman"/>
                <w:b/>
                <w:bCs/>
                <w:color w:val="000000"/>
                <w:sz w:val="20"/>
                <w:szCs w:val="20"/>
              </w:rPr>
              <w:t>Neuroticism</w:t>
            </w:r>
          </w:p>
        </w:tc>
        <w:tc>
          <w:tcPr>
            <w:tcW w:w="1229" w:type="dxa"/>
            <w:tcBorders>
              <w:top w:val="single" w:sz="4" w:space="0" w:color="000000"/>
              <w:left w:val="nil"/>
              <w:bottom w:val="single" w:sz="4" w:space="0" w:color="000000"/>
              <w:right w:val="nil"/>
            </w:tcBorders>
            <w:shd w:val="clear" w:color="auto" w:fill="auto"/>
            <w:noWrap/>
            <w:vAlign w:val="bottom"/>
            <w:hideMark/>
          </w:tcPr>
          <w:p w14:paraId="623E7DA9" w14:textId="77777777" w:rsidR="00E00BBB" w:rsidRPr="001B0B7C" w:rsidDel="00E53F3B" w:rsidRDefault="00E00BBB" w:rsidP="00E00BBB">
            <w:pPr>
              <w:rPr>
                <w:rFonts w:ascii="Times New Roman" w:eastAsia="Times New Roman" w:hAnsi="Times New Roman" w:cs="Times New Roman"/>
                <w:b/>
                <w:bCs/>
                <w:color w:val="000000"/>
                <w:sz w:val="20"/>
                <w:szCs w:val="20"/>
              </w:rPr>
            </w:pPr>
            <w:r w:rsidRPr="001B0B7C" w:rsidDel="00E53F3B">
              <w:rPr>
                <w:rFonts w:ascii="Times New Roman" w:eastAsia="Times New Roman" w:hAnsi="Times New Roman" w:cs="Times New Roman"/>
                <w:b/>
                <w:bCs/>
                <w:color w:val="000000"/>
                <w:sz w:val="20"/>
                <w:szCs w:val="20"/>
              </w:rPr>
              <w:t>anger</w:t>
            </w:r>
          </w:p>
        </w:tc>
        <w:tc>
          <w:tcPr>
            <w:tcW w:w="1229" w:type="dxa"/>
            <w:tcBorders>
              <w:top w:val="single" w:sz="4" w:space="0" w:color="000000"/>
              <w:left w:val="nil"/>
              <w:bottom w:val="single" w:sz="4" w:space="0" w:color="000000"/>
              <w:right w:val="nil"/>
            </w:tcBorders>
            <w:shd w:val="clear" w:color="auto" w:fill="auto"/>
            <w:noWrap/>
            <w:vAlign w:val="bottom"/>
            <w:hideMark/>
          </w:tcPr>
          <w:p w14:paraId="1267AD77" w14:textId="77777777" w:rsidR="00E00BBB" w:rsidRPr="001B0B7C" w:rsidDel="00E53F3B" w:rsidRDefault="00E00BBB" w:rsidP="00E00BBB">
            <w:pPr>
              <w:rPr>
                <w:rFonts w:ascii="Times New Roman" w:eastAsia="Times New Roman" w:hAnsi="Times New Roman" w:cs="Times New Roman"/>
                <w:b/>
                <w:bCs/>
                <w:color w:val="000000"/>
                <w:sz w:val="20"/>
                <w:szCs w:val="20"/>
              </w:rPr>
            </w:pPr>
            <w:r w:rsidRPr="001B0B7C" w:rsidDel="00E53F3B">
              <w:rPr>
                <w:rFonts w:ascii="Times New Roman" w:eastAsia="Times New Roman" w:hAnsi="Times New Roman" w:cs="Times New Roman"/>
                <w:b/>
                <w:bCs/>
                <w:color w:val="000000"/>
                <w:sz w:val="20"/>
                <w:szCs w:val="20"/>
              </w:rPr>
              <w:t>disgust</w:t>
            </w:r>
          </w:p>
        </w:tc>
        <w:tc>
          <w:tcPr>
            <w:tcW w:w="1229" w:type="dxa"/>
            <w:tcBorders>
              <w:top w:val="single" w:sz="4" w:space="0" w:color="000000"/>
              <w:left w:val="nil"/>
              <w:bottom w:val="single" w:sz="4" w:space="0" w:color="000000"/>
              <w:right w:val="nil"/>
            </w:tcBorders>
            <w:shd w:val="clear" w:color="auto" w:fill="auto"/>
            <w:noWrap/>
            <w:vAlign w:val="bottom"/>
            <w:hideMark/>
          </w:tcPr>
          <w:p w14:paraId="2E766561" w14:textId="77777777" w:rsidR="00E00BBB" w:rsidRPr="001B0B7C" w:rsidDel="00E53F3B" w:rsidRDefault="00E00BBB" w:rsidP="00E00BBB">
            <w:pPr>
              <w:rPr>
                <w:rFonts w:ascii="Times New Roman" w:eastAsia="Times New Roman" w:hAnsi="Times New Roman" w:cs="Times New Roman"/>
                <w:b/>
                <w:bCs/>
                <w:color w:val="000000"/>
                <w:sz w:val="20"/>
                <w:szCs w:val="20"/>
              </w:rPr>
            </w:pPr>
            <w:r w:rsidRPr="001B0B7C" w:rsidDel="00E53F3B">
              <w:rPr>
                <w:rFonts w:ascii="Times New Roman" w:eastAsia="Times New Roman" w:hAnsi="Times New Roman" w:cs="Times New Roman"/>
                <w:b/>
                <w:bCs/>
                <w:color w:val="000000"/>
                <w:sz w:val="20"/>
                <w:szCs w:val="20"/>
              </w:rPr>
              <w:t>fear</w:t>
            </w:r>
          </w:p>
        </w:tc>
        <w:tc>
          <w:tcPr>
            <w:tcW w:w="1229" w:type="dxa"/>
            <w:tcBorders>
              <w:top w:val="single" w:sz="4" w:space="0" w:color="000000"/>
              <w:left w:val="nil"/>
              <w:bottom w:val="single" w:sz="4" w:space="0" w:color="000000"/>
              <w:right w:val="nil"/>
            </w:tcBorders>
            <w:shd w:val="clear" w:color="auto" w:fill="auto"/>
            <w:noWrap/>
            <w:vAlign w:val="bottom"/>
            <w:hideMark/>
          </w:tcPr>
          <w:p w14:paraId="0F1C0818" w14:textId="77777777" w:rsidR="00E00BBB" w:rsidRPr="001B0B7C" w:rsidDel="00E53F3B" w:rsidRDefault="00E00BBB" w:rsidP="00E00BBB">
            <w:pPr>
              <w:rPr>
                <w:rFonts w:ascii="Times New Roman" w:eastAsia="Times New Roman" w:hAnsi="Times New Roman" w:cs="Times New Roman"/>
                <w:b/>
                <w:bCs/>
                <w:color w:val="000000"/>
                <w:sz w:val="20"/>
                <w:szCs w:val="20"/>
              </w:rPr>
            </w:pPr>
            <w:r w:rsidRPr="001B0B7C" w:rsidDel="00E53F3B">
              <w:rPr>
                <w:rFonts w:ascii="Times New Roman" w:eastAsia="Times New Roman" w:hAnsi="Times New Roman" w:cs="Times New Roman"/>
                <w:b/>
                <w:bCs/>
                <w:color w:val="000000"/>
                <w:sz w:val="20"/>
                <w:szCs w:val="20"/>
              </w:rPr>
              <w:t>joy</w:t>
            </w:r>
          </w:p>
        </w:tc>
        <w:tc>
          <w:tcPr>
            <w:tcW w:w="1229" w:type="dxa"/>
            <w:tcBorders>
              <w:top w:val="single" w:sz="4" w:space="0" w:color="000000"/>
              <w:left w:val="nil"/>
              <w:bottom w:val="single" w:sz="4" w:space="0" w:color="000000"/>
              <w:right w:val="nil"/>
            </w:tcBorders>
            <w:shd w:val="clear" w:color="auto" w:fill="auto"/>
            <w:noWrap/>
            <w:vAlign w:val="bottom"/>
            <w:hideMark/>
          </w:tcPr>
          <w:p w14:paraId="416F29A1" w14:textId="77777777" w:rsidR="00E00BBB" w:rsidRPr="001B0B7C" w:rsidDel="00E53F3B" w:rsidRDefault="00E00BBB" w:rsidP="00E00BBB">
            <w:pPr>
              <w:rPr>
                <w:rFonts w:ascii="Times New Roman" w:eastAsia="Times New Roman" w:hAnsi="Times New Roman" w:cs="Times New Roman"/>
                <w:b/>
                <w:bCs/>
                <w:color w:val="000000"/>
                <w:sz w:val="20"/>
                <w:szCs w:val="20"/>
              </w:rPr>
            </w:pPr>
            <w:r w:rsidRPr="001B0B7C" w:rsidDel="00E53F3B">
              <w:rPr>
                <w:rFonts w:ascii="Times New Roman" w:eastAsia="Times New Roman" w:hAnsi="Times New Roman" w:cs="Times New Roman"/>
                <w:b/>
                <w:bCs/>
                <w:color w:val="000000"/>
                <w:sz w:val="20"/>
                <w:szCs w:val="20"/>
              </w:rPr>
              <w:t>sadness</w:t>
            </w:r>
          </w:p>
        </w:tc>
        <w:tc>
          <w:tcPr>
            <w:tcW w:w="1076" w:type="dxa"/>
            <w:tcBorders>
              <w:top w:val="single" w:sz="4" w:space="0" w:color="000000"/>
              <w:left w:val="nil"/>
              <w:bottom w:val="single" w:sz="4" w:space="0" w:color="000000"/>
              <w:right w:val="nil"/>
            </w:tcBorders>
            <w:shd w:val="clear" w:color="auto" w:fill="auto"/>
            <w:noWrap/>
            <w:vAlign w:val="bottom"/>
            <w:hideMark/>
          </w:tcPr>
          <w:p w14:paraId="609CE612" w14:textId="77777777" w:rsidR="00E00BBB" w:rsidRPr="001B0B7C" w:rsidDel="00E53F3B" w:rsidRDefault="00E00BBB" w:rsidP="00E00BBB">
            <w:pPr>
              <w:rPr>
                <w:rFonts w:ascii="Times New Roman" w:eastAsia="Times New Roman" w:hAnsi="Times New Roman" w:cs="Times New Roman"/>
                <w:b/>
                <w:bCs/>
                <w:color w:val="000000"/>
                <w:sz w:val="20"/>
                <w:szCs w:val="20"/>
              </w:rPr>
            </w:pPr>
            <w:r w:rsidDel="00E53F3B">
              <w:rPr>
                <w:rFonts w:ascii="Times New Roman" w:eastAsia="Times New Roman" w:hAnsi="Times New Roman" w:cs="Times New Roman"/>
                <w:b/>
                <w:bCs/>
                <w:color w:val="000000"/>
                <w:sz w:val="20"/>
                <w:szCs w:val="20"/>
              </w:rPr>
              <w:t>Server Status</w:t>
            </w:r>
          </w:p>
        </w:tc>
      </w:tr>
      <w:tr w:rsidR="00E00BBB" w:rsidRPr="001B0B7C" w:rsidDel="00E53F3B" w14:paraId="65EC69A3" w14:textId="77777777" w:rsidTr="00E00BBB">
        <w:trPr>
          <w:trHeight w:val="263"/>
        </w:trPr>
        <w:tc>
          <w:tcPr>
            <w:tcW w:w="1413" w:type="dxa"/>
            <w:tcBorders>
              <w:top w:val="nil"/>
              <w:left w:val="nil"/>
              <w:bottom w:val="nil"/>
              <w:right w:val="nil"/>
            </w:tcBorders>
            <w:shd w:val="clear" w:color="D9D9D9" w:fill="D9D9D9"/>
            <w:noWrap/>
            <w:vAlign w:val="bottom"/>
            <w:hideMark/>
          </w:tcPr>
          <w:p w14:paraId="0A4E23FE"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0.528</w:t>
            </w:r>
          </w:p>
        </w:tc>
        <w:tc>
          <w:tcPr>
            <w:tcW w:w="2139" w:type="dxa"/>
            <w:tcBorders>
              <w:top w:val="nil"/>
              <w:left w:val="nil"/>
              <w:bottom w:val="nil"/>
              <w:right w:val="nil"/>
            </w:tcBorders>
            <w:shd w:val="clear" w:color="D9D9D9" w:fill="D9D9D9"/>
            <w:noWrap/>
            <w:vAlign w:val="bottom"/>
            <w:hideMark/>
          </w:tcPr>
          <w:p w14:paraId="72C76A90"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0.523</w:t>
            </w:r>
          </w:p>
        </w:tc>
        <w:tc>
          <w:tcPr>
            <w:tcW w:w="1589" w:type="dxa"/>
            <w:tcBorders>
              <w:top w:val="nil"/>
              <w:left w:val="nil"/>
              <w:bottom w:val="nil"/>
              <w:right w:val="nil"/>
            </w:tcBorders>
            <w:shd w:val="clear" w:color="D9D9D9" w:fill="D9D9D9"/>
            <w:noWrap/>
            <w:vAlign w:val="bottom"/>
            <w:hideMark/>
          </w:tcPr>
          <w:p w14:paraId="6750055B"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0.537</w:t>
            </w:r>
          </w:p>
        </w:tc>
        <w:tc>
          <w:tcPr>
            <w:tcW w:w="1799" w:type="dxa"/>
            <w:tcBorders>
              <w:top w:val="nil"/>
              <w:left w:val="nil"/>
              <w:bottom w:val="nil"/>
              <w:right w:val="nil"/>
            </w:tcBorders>
            <w:shd w:val="clear" w:color="D9D9D9" w:fill="D9D9D9"/>
            <w:noWrap/>
            <w:vAlign w:val="bottom"/>
            <w:hideMark/>
          </w:tcPr>
          <w:p w14:paraId="03EA5565"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0.653</w:t>
            </w:r>
          </w:p>
        </w:tc>
        <w:tc>
          <w:tcPr>
            <w:tcW w:w="1572" w:type="dxa"/>
            <w:tcBorders>
              <w:top w:val="nil"/>
              <w:left w:val="nil"/>
              <w:bottom w:val="nil"/>
              <w:right w:val="nil"/>
            </w:tcBorders>
            <w:shd w:val="clear" w:color="D9D9D9" w:fill="D9D9D9"/>
            <w:noWrap/>
            <w:vAlign w:val="bottom"/>
            <w:hideMark/>
          </w:tcPr>
          <w:p w14:paraId="4FDAB54B"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0.511</w:t>
            </w:r>
          </w:p>
        </w:tc>
        <w:tc>
          <w:tcPr>
            <w:tcW w:w="1229" w:type="dxa"/>
            <w:tcBorders>
              <w:top w:val="nil"/>
              <w:left w:val="nil"/>
              <w:bottom w:val="nil"/>
              <w:right w:val="nil"/>
            </w:tcBorders>
            <w:shd w:val="clear" w:color="D9D9D9" w:fill="D9D9D9"/>
            <w:noWrap/>
            <w:vAlign w:val="bottom"/>
            <w:hideMark/>
          </w:tcPr>
          <w:p w14:paraId="1469E187"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0.217821</w:t>
            </w:r>
          </w:p>
        </w:tc>
        <w:tc>
          <w:tcPr>
            <w:tcW w:w="1229" w:type="dxa"/>
            <w:tcBorders>
              <w:top w:val="nil"/>
              <w:left w:val="nil"/>
              <w:bottom w:val="nil"/>
              <w:right w:val="nil"/>
            </w:tcBorders>
            <w:shd w:val="clear" w:color="D9D9D9" w:fill="D9D9D9"/>
            <w:noWrap/>
            <w:vAlign w:val="bottom"/>
            <w:hideMark/>
          </w:tcPr>
          <w:p w14:paraId="3CFDC55F"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0.793375</w:t>
            </w:r>
          </w:p>
        </w:tc>
        <w:tc>
          <w:tcPr>
            <w:tcW w:w="1229" w:type="dxa"/>
            <w:tcBorders>
              <w:top w:val="nil"/>
              <w:left w:val="nil"/>
              <w:bottom w:val="nil"/>
              <w:right w:val="nil"/>
            </w:tcBorders>
            <w:shd w:val="clear" w:color="D9D9D9" w:fill="D9D9D9"/>
            <w:noWrap/>
            <w:vAlign w:val="bottom"/>
            <w:hideMark/>
          </w:tcPr>
          <w:p w14:paraId="6E89925E"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0.501131</w:t>
            </w:r>
          </w:p>
        </w:tc>
        <w:tc>
          <w:tcPr>
            <w:tcW w:w="1229" w:type="dxa"/>
            <w:tcBorders>
              <w:top w:val="nil"/>
              <w:left w:val="nil"/>
              <w:bottom w:val="nil"/>
              <w:right w:val="nil"/>
            </w:tcBorders>
            <w:shd w:val="clear" w:color="D9D9D9" w:fill="D9D9D9"/>
            <w:noWrap/>
            <w:vAlign w:val="bottom"/>
            <w:hideMark/>
          </w:tcPr>
          <w:p w14:paraId="2EC11D94"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0.031477</w:t>
            </w:r>
          </w:p>
        </w:tc>
        <w:tc>
          <w:tcPr>
            <w:tcW w:w="1229" w:type="dxa"/>
            <w:tcBorders>
              <w:top w:val="nil"/>
              <w:left w:val="nil"/>
              <w:bottom w:val="nil"/>
              <w:right w:val="nil"/>
            </w:tcBorders>
            <w:shd w:val="clear" w:color="D9D9D9" w:fill="D9D9D9"/>
            <w:noWrap/>
            <w:vAlign w:val="bottom"/>
            <w:hideMark/>
          </w:tcPr>
          <w:p w14:paraId="4198934D"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0.284936</w:t>
            </w:r>
          </w:p>
        </w:tc>
        <w:tc>
          <w:tcPr>
            <w:tcW w:w="1076" w:type="dxa"/>
            <w:tcBorders>
              <w:top w:val="nil"/>
              <w:left w:val="nil"/>
              <w:bottom w:val="nil"/>
              <w:right w:val="nil"/>
            </w:tcBorders>
            <w:shd w:val="clear" w:color="D9D9D9" w:fill="D9D9D9"/>
            <w:noWrap/>
            <w:vAlign w:val="bottom"/>
            <w:hideMark/>
          </w:tcPr>
          <w:p w14:paraId="1557D754" w14:textId="77777777" w:rsidR="00E00BBB" w:rsidRPr="001B0B7C" w:rsidDel="00E53F3B" w:rsidRDefault="00E00BBB" w:rsidP="00E00BBB">
            <w:pPr>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Failure</w:t>
            </w:r>
          </w:p>
        </w:tc>
      </w:tr>
      <w:tr w:rsidR="00E00BBB" w:rsidRPr="001B0B7C" w:rsidDel="00E53F3B" w14:paraId="01697C4B" w14:textId="77777777" w:rsidTr="00E00BBB">
        <w:trPr>
          <w:trHeight w:val="263"/>
        </w:trPr>
        <w:tc>
          <w:tcPr>
            <w:tcW w:w="1413" w:type="dxa"/>
            <w:tcBorders>
              <w:top w:val="nil"/>
              <w:left w:val="nil"/>
              <w:bottom w:val="nil"/>
              <w:right w:val="nil"/>
            </w:tcBorders>
            <w:shd w:val="clear" w:color="auto" w:fill="auto"/>
            <w:noWrap/>
            <w:vAlign w:val="bottom"/>
            <w:hideMark/>
          </w:tcPr>
          <w:p w14:paraId="399D6DEE"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0.252</w:t>
            </w:r>
          </w:p>
        </w:tc>
        <w:tc>
          <w:tcPr>
            <w:tcW w:w="2139" w:type="dxa"/>
            <w:tcBorders>
              <w:top w:val="nil"/>
              <w:left w:val="nil"/>
              <w:bottom w:val="nil"/>
              <w:right w:val="nil"/>
            </w:tcBorders>
            <w:shd w:val="clear" w:color="auto" w:fill="auto"/>
            <w:noWrap/>
            <w:vAlign w:val="bottom"/>
            <w:hideMark/>
          </w:tcPr>
          <w:p w14:paraId="678F0386"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0.063</w:t>
            </w:r>
          </w:p>
        </w:tc>
        <w:tc>
          <w:tcPr>
            <w:tcW w:w="1589" w:type="dxa"/>
            <w:tcBorders>
              <w:top w:val="nil"/>
              <w:left w:val="nil"/>
              <w:bottom w:val="nil"/>
              <w:right w:val="nil"/>
            </w:tcBorders>
            <w:shd w:val="clear" w:color="auto" w:fill="auto"/>
            <w:noWrap/>
            <w:vAlign w:val="bottom"/>
            <w:hideMark/>
          </w:tcPr>
          <w:p w14:paraId="74871121"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0.037</w:t>
            </w:r>
          </w:p>
        </w:tc>
        <w:tc>
          <w:tcPr>
            <w:tcW w:w="1799" w:type="dxa"/>
            <w:tcBorders>
              <w:top w:val="nil"/>
              <w:left w:val="nil"/>
              <w:bottom w:val="nil"/>
              <w:right w:val="nil"/>
            </w:tcBorders>
            <w:shd w:val="clear" w:color="auto" w:fill="auto"/>
            <w:noWrap/>
            <w:vAlign w:val="bottom"/>
            <w:hideMark/>
          </w:tcPr>
          <w:p w14:paraId="7CA91CF0"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0.266</w:t>
            </w:r>
          </w:p>
        </w:tc>
        <w:tc>
          <w:tcPr>
            <w:tcW w:w="1572" w:type="dxa"/>
            <w:tcBorders>
              <w:top w:val="nil"/>
              <w:left w:val="nil"/>
              <w:bottom w:val="nil"/>
              <w:right w:val="nil"/>
            </w:tcBorders>
            <w:shd w:val="clear" w:color="auto" w:fill="auto"/>
            <w:noWrap/>
            <w:vAlign w:val="bottom"/>
            <w:hideMark/>
          </w:tcPr>
          <w:p w14:paraId="7EC8306C"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0.989</w:t>
            </w:r>
          </w:p>
        </w:tc>
        <w:tc>
          <w:tcPr>
            <w:tcW w:w="1229" w:type="dxa"/>
            <w:tcBorders>
              <w:top w:val="nil"/>
              <w:left w:val="nil"/>
              <w:bottom w:val="nil"/>
              <w:right w:val="nil"/>
            </w:tcBorders>
            <w:shd w:val="clear" w:color="auto" w:fill="auto"/>
            <w:noWrap/>
            <w:vAlign w:val="bottom"/>
            <w:hideMark/>
          </w:tcPr>
          <w:p w14:paraId="60F6AE92"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0.542857</w:t>
            </w:r>
          </w:p>
        </w:tc>
        <w:tc>
          <w:tcPr>
            <w:tcW w:w="1229" w:type="dxa"/>
            <w:tcBorders>
              <w:top w:val="nil"/>
              <w:left w:val="nil"/>
              <w:bottom w:val="nil"/>
              <w:right w:val="nil"/>
            </w:tcBorders>
            <w:shd w:val="clear" w:color="auto" w:fill="auto"/>
            <w:noWrap/>
            <w:vAlign w:val="bottom"/>
            <w:hideMark/>
          </w:tcPr>
          <w:p w14:paraId="7294034F"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0.084615</w:t>
            </w:r>
          </w:p>
        </w:tc>
        <w:tc>
          <w:tcPr>
            <w:tcW w:w="1229" w:type="dxa"/>
            <w:tcBorders>
              <w:top w:val="nil"/>
              <w:left w:val="nil"/>
              <w:bottom w:val="nil"/>
              <w:right w:val="nil"/>
            </w:tcBorders>
            <w:shd w:val="clear" w:color="auto" w:fill="auto"/>
            <w:noWrap/>
            <w:vAlign w:val="bottom"/>
            <w:hideMark/>
          </w:tcPr>
          <w:p w14:paraId="334FD999"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0.178302</w:t>
            </w:r>
          </w:p>
        </w:tc>
        <w:tc>
          <w:tcPr>
            <w:tcW w:w="1229" w:type="dxa"/>
            <w:tcBorders>
              <w:top w:val="nil"/>
              <w:left w:val="nil"/>
              <w:bottom w:val="nil"/>
              <w:right w:val="nil"/>
            </w:tcBorders>
            <w:shd w:val="clear" w:color="auto" w:fill="auto"/>
            <w:noWrap/>
            <w:vAlign w:val="bottom"/>
            <w:hideMark/>
          </w:tcPr>
          <w:p w14:paraId="195B8BA4"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0.224453</w:t>
            </w:r>
          </w:p>
        </w:tc>
        <w:tc>
          <w:tcPr>
            <w:tcW w:w="1229" w:type="dxa"/>
            <w:tcBorders>
              <w:top w:val="nil"/>
              <w:left w:val="nil"/>
              <w:bottom w:val="nil"/>
              <w:right w:val="nil"/>
            </w:tcBorders>
            <w:shd w:val="clear" w:color="auto" w:fill="auto"/>
            <w:noWrap/>
            <w:vAlign w:val="bottom"/>
            <w:hideMark/>
          </w:tcPr>
          <w:p w14:paraId="6808C9E0"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0.264283</w:t>
            </w:r>
          </w:p>
        </w:tc>
        <w:tc>
          <w:tcPr>
            <w:tcW w:w="1076" w:type="dxa"/>
            <w:tcBorders>
              <w:top w:val="nil"/>
              <w:left w:val="nil"/>
              <w:bottom w:val="nil"/>
              <w:right w:val="nil"/>
            </w:tcBorders>
            <w:shd w:val="clear" w:color="auto" w:fill="auto"/>
            <w:noWrap/>
            <w:vAlign w:val="bottom"/>
            <w:hideMark/>
          </w:tcPr>
          <w:p w14:paraId="3435722A" w14:textId="77777777" w:rsidR="00E00BBB" w:rsidRPr="001B0B7C" w:rsidDel="00E53F3B" w:rsidRDefault="00E00BBB" w:rsidP="00E00BBB">
            <w:pPr>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Failure</w:t>
            </w:r>
          </w:p>
        </w:tc>
      </w:tr>
      <w:tr w:rsidR="00E00BBB" w:rsidRPr="001B0B7C" w:rsidDel="00E53F3B" w14:paraId="476C26B5" w14:textId="77777777" w:rsidTr="00E00BBB">
        <w:trPr>
          <w:trHeight w:val="263"/>
        </w:trPr>
        <w:tc>
          <w:tcPr>
            <w:tcW w:w="1413" w:type="dxa"/>
            <w:tcBorders>
              <w:top w:val="nil"/>
              <w:left w:val="nil"/>
              <w:bottom w:val="nil"/>
              <w:right w:val="nil"/>
            </w:tcBorders>
            <w:shd w:val="clear" w:color="D9D9D9" w:fill="D9D9D9"/>
            <w:noWrap/>
            <w:vAlign w:val="bottom"/>
            <w:hideMark/>
          </w:tcPr>
          <w:p w14:paraId="46D20437"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0.817</w:t>
            </w:r>
          </w:p>
        </w:tc>
        <w:tc>
          <w:tcPr>
            <w:tcW w:w="2139" w:type="dxa"/>
            <w:tcBorders>
              <w:top w:val="nil"/>
              <w:left w:val="nil"/>
              <w:bottom w:val="nil"/>
              <w:right w:val="nil"/>
            </w:tcBorders>
            <w:shd w:val="clear" w:color="D9D9D9" w:fill="D9D9D9"/>
            <w:noWrap/>
            <w:vAlign w:val="bottom"/>
            <w:hideMark/>
          </w:tcPr>
          <w:p w14:paraId="01F889F4"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0.571</w:t>
            </w:r>
          </w:p>
        </w:tc>
        <w:tc>
          <w:tcPr>
            <w:tcW w:w="1589" w:type="dxa"/>
            <w:tcBorders>
              <w:top w:val="nil"/>
              <w:left w:val="nil"/>
              <w:bottom w:val="nil"/>
              <w:right w:val="nil"/>
            </w:tcBorders>
            <w:shd w:val="clear" w:color="D9D9D9" w:fill="D9D9D9"/>
            <w:noWrap/>
            <w:vAlign w:val="bottom"/>
            <w:hideMark/>
          </w:tcPr>
          <w:p w14:paraId="36D0F7A9"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0.157</w:t>
            </w:r>
          </w:p>
        </w:tc>
        <w:tc>
          <w:tcPr>
            <w:tcW w:w="1799" w:type="dxa"/>
            <w:tcBorders>
              <w:top w:val="nil"/>
              <w:left w:val="nil"/>
              <w:bottom w:val="nil"/>
              <w:right w:val="nil"/>
            </w:tcBorders>
            <w:shd w:val="clear" w:color="D9D9D9" w:fill="D9D9D9"/>
            <w:noWrap/>
            <w:vAlign w:val="bottom"/>
            <w:hideMark/>
          </w:tcPr>
          <w:p w14:paraId="09B9D3B6"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0.012</w:t>
            </w:r>
          </w:p>
        </w:tc>
        <w:tc>
          <w:tcPr>
            <w:tcW w:w="1572" w:type="dxa"/>
            <w:tcBorders>
              <w:top w:val="nil"/>
              <w:left w:val="nil"/>
              <w:bottom w:val="nil"/>
              <w:right w:val="nil"/>
            </w:tcBorders>
            <w:shd w:val="clear" w:color="D9D9D9" w:fill="D9D9D9"/>
            <w:noWrap/>
            <w:vAlign w:val="bottom"/>
            <w:hideMark/>
          </w:tcPr>
          <w:p w14:paraId="38FB91E8"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0.401</w:t>
            </w:r>
          </w:p>
        </w:tc>
        <w:tc>
          <w:tcPr>
            <w:tcW w:w="1229" w:type="dxa"/>
            <w:tcBorders>
              <w:top w:val="nil"/>
              <w:left w:val="nil"/>
              <w:bottom w:val="nil"/>
              <w:right w:val="nil"/>
            </w:tcBorders>
            <w:shd w:val="clear" w:color="D9D9D9" w:fill="D9D9D9"/>
            <w:noWrap/>
            <w:vAlign w:val="bottom"/>
            <w:hideMark/>
          </w:tcPr>
          <w:p w14:paraId="2619523E"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0.162798</w:t>
            </w:r>
          </w:p>
        </w:tc>
        <w:tc>
          <w:tcPr>
            <w:tcW w:w="1229" w:type="dxa"/>
            <w:tcBorders>
              <w:top w:val="nil"/>
              <w:left w:val="nil"/>
              <w:bottom w:val="nil"/>
              <w:right w:val="nil"/>
            </w:tcBorders>
            <w:shd w:val="clear" w:color="D9D9D9" w:fill="D9D9D9"/>
            <w:noWrap/>
            <w:vAlign w:val="bottom"/>
            <w:hideMark/>
          </w:tcPr>
          <w:p w14:paraId="3474C9A6"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0.166694</w:t>
            </w:r>
          </w:p>
        </w:tc>
        <w:tc>
          <w:tcPr>
            <w:tcW w:w="1229" w:type="dxa"/>
            <w:tcBorders>
              <w:top w:val="nil"/>
              <w:left w:val="nil"/>
              <w:bottom w:val="nil"/>
              <w:right w:val="nil"/>
            </w:tcBorders>
            <w:shd w:val="clear" w:color="D9D9D9" w:fill="D9D9D9"/>
            <w:noWrap/>
            <w:vAlign w:val="bottom"/>
            <w:hideMark/>
          </w:tcPr>
          <w:p w14:paraId="7F68B6D3"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0.21387</w:t>
            </w:r>
          </w:p>
        </w:tc>
        <w:tc>
          <w:tcPr>
            <w:tcW w:w="1229" w:type="dxa"/>
            <w:tcBorders>
              <w:top w:val="nil"/>
              <w:left w:val="nil"/>
              <w:bottom w:val="nil"/>
              <w:right w:val="nil"/>
            </w:tcBorders>
            <w:shd w:val="clear" w:color="D9D9D9" w:fill="D9D9D9"/>
            <w:noWrap/>
            <w:vAlign w:val="bottom"/>
            <w:hideMark/>
          </w:tcPr>
          <w:p w14:paraId="6F3AAE77"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0.410916</w:t>
            </w:r>
          </w:p>
        </w:tc>
        <w:tc>
          <w:tcPr>
            <w:tcW w:w="1229" w:type="dxa"/>
            <w:tcBorders>
              <w:top w:val="nil"/>
              <w:left w:val="nil"/>
              <w:bottom w:val="nil"/>
              <w:right w:val="nil"/>
            </w:tcBorders>
            <w:shd w:val="clear" w:color="D9D9D9" w:fill="D9D9D9"/>
            <w:noWrap/>
            <w:vAlign w:val="bottom"/>
            <w:hideMark/>
          </w:tcPr>
          <w:p w14:paraId="39440823"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0.220049</w:t>
            </w:r>
          </w:p>
        </w:tc>
        <w:tc>
          <w:tcPr>
            <w:tcW w:w="1076" w:type="dxa"/>
            <w:tcBorders>
              <w:top w:val="nil"/>
              <w:left w:val="nil"/>
              <w:bottom w:val="nil"/>
              <w:right w:val="nil"/>
            </w:tcBorders>
            <w:shd w:val="clear" w:color="D9D9D9" w:fill="D9D9D9"/>
            <w:noWrap/>
            <w:vAlign w:val="bottom"/>
            <w:hideMark/>
          </w:tcPr>
          <w:p w14:paraId="01F8F8C4" w14:textId="77777777" w:rsidR="00E00BBB" w:rsidRPr="001B0B7C" w:rsidDel="00E53F3B" w:rsidRDefault="00E00BBB" w:rsidP="00E00BBB">
            <w:pPr>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Failure</w:t>
            </w:r>
          </w:p>
        </w:tc>
      </w:tr>
      <w:tr w:rsidR="00E00BBB" w:rsidRPr="001B0B7C" w:rsidDel="00E53F3B" w14:paraId="44369D17" w14:textId="77777777" w:rsidTr="00E00BBB">
        <w:trPr>
          <w:trHeight w:val="263"/>
        </w:trPr>
        <w:tc>
          <w:tcPr>
            <w:tcW w:w="1413" w:type="dxa"/>
            <w:tcBorders>
              <w:top w:val="nil"/>
              <w:left w:val="nil"/>
              <w:bottom w:val="nil"/>
              <w:right w:val="nil"/>
            </w:tcBorders>
            <w:shd w:val="clear" w:color="auto" w:fill="auto"/>
            <w:noWrap/>
            <w:vAlign w:val="bottom"/>
            <w:hideMark/>
          </w:tcPr>
          <w:p w14:paraId="1B15CDBE"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0.197111941</w:t>
            </w:r>
          </w:p>
        </w:tc>
        <w:tc>
          <w:tcPr>
            <w:tcW w:w="2139" w:type="dxa"/>
            <w:tcBorders>
              <w:top w:val="nil"/>
              <w:left w:val="nil"/>
              <w:bottom w:val="nil"/>
              <w:right w:val="nil"/>
            </w:tcBorders>
            <w:shd w:val="clear" w:color="auto" w:fill="auto"/>
            <w:noWrap/>
            <w:vAlign w:val="bottom"/>
            <w:hideMark/>
          </w:tcPr>
          <w:p w14:paraId="2E82B04A"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0.129873263</w:t>
            </w:r>
          </w:p>
        </w:tc>
        <w:tc>
          <w:tcPr>
            <w:tcW w:w="1589" w:type="dxa"/>
            <w:tcBorders>
              <w:top w:val="nil"/>
              <w:left w:val="nil"/>
              <w:bottom w:val="nil"/>
              <w:right w:val="nil"/>
            </w:tcBorders>
            <w:shd w:val="clear" w:color="auto" w:fill="auto"/>
            <w:noWrap/>
            <w:vAlign w:val="bottom"/>
            <w:hideMark/>
          </w:tcPr>
          <w:p w14:paraId="66B1DE8C"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0.18048451</w:t>
            </w:r>
          </w:p>
        </w:tc>
        <w:tc>
          <w:tcPr>
            <w:tcW w:w="1799" w:type="dxa"/>
            <w:tcBorders>
              <w:top w:val="nil"/>
              <w:left w:val="nil"/>
              <w:bottom w:val="nil"/>
              <w:right w:val="nil"/>
            </w:tcBorders>
            <w:shd w:val="clear" w:color="auto" w:fill="auto"/>
            <w:noWrap/>
            <w:vAlign w:val="bottom"/>
            <w:hideMark/>
          </w:tcPr>
          <w:p w14:paraId="50B38EA1"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0.419478455</w:t>
            </w:r>
          </w:p>
        </w:tc>
        <w:tc>
          <w:tcPr>
            <w:tcW w:w="1572" w:type="dxa"/>
            <w:tcBorders>
              <w:top w:val="nil"/>
              <w:left w:val="nil"/>
              <w:bottom w:val="nil"/>
              <w:right w:val="nil"/>
            </w:tcBorders>
            <w:shd w:val="clear" w:color="auto" w:fill="auto"/>
            <w:noWrap/>
            <w:vAlign w:val="bottom"/>
            <w:hideMark/>
          </w:tcPr>
          <w:p w14:paraId="1373944D"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0.99</w:t>
            </w:r>
          </w:p>
        </w:tc>
        <w:tc>
          <w:tcPr>
            <w:tcW w:w="1229" w:type="dxa"/>
            <w:tcBorders>
              <w:top w:val="nil"/>
              <w:left w:val="nil"/>
              <w:bottom w:val="nil"/>
              <w:right w:val="nil"/>
            </w:tcBorders>
            <w:shd w:val="clear" w:color="auto" w:fill="auto"/>
            <w:noWrap/>
            <w:vAlign w:val="bottom"/>
            <w:hideMark/>
          </w:tcPr>
          <w:p w14:paraId="540D1155"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0.468938</w:t>
            </w:r>
          </w:p>
        </w:tc>
        <w:tc>
          <w:tcPr>
            <w:tcW w:w="1229" w:type="dxa"/>
            <w:tcBorders>
              <w:top w:val="nil"/>
              <w:left w:val="nil"/>
              <w:bottom w:val="nil"/>
              <w:right w:val="nil"/>
            </w:tcBorders>
            <w:shd w:val="clear" w:color="auto" w:fill="auto"/>
            <w:noWrap/>
            <w:vAlign w:val="bottom"/>
            <w:hideMark/>
          </w:tcPr>
          <w:p w14:paraId="145ECF09"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0.259794</w:t>
            </w:r>
          </w:p>
        </w:tc>
        <w:tc>
          <w:tcPr>
            <w:tcW w:w="1229" w:type="dxa"/>
            <w:tcBorders>
              <w:top w:val="nil"/>
              <w:left w:val="nil"/>
              <w:bottom w:val="nil"/>
              <w:right w:val="nil"/>
            </w:tcBorders>
            <w:shd w:val="clear" w:color="auto" w:fill="auto"/>
            <w:noWrap/>
            <w:vAlign w:val="bottom"/>
            <w:hideMark/>
          </w:tcPr>
          <w:p w14:paraId="143947FE"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0.350803</w:t>
            </w:r>
          </w:p>
        </w:tc>
        <w:tc>
          <w:tcPr>
            <w:tcW w:w="1229" w:type="dxa"/>
            <w:tcBorders>
              <w:top w:val="nil"/>
              <w:left w:val="nil"/>
              <w:bottom w:val="nil"/>
              <w:right w:val="nil"/>
            </w:tcBorders>
            <w:shd w:val="clear" w:color="auto" w:fill="auto"/>
            <w:noWrap/>
            <w:vAlign w:val="bottom"/>
            <w:hideMark/>
          </w:tcPr>
          <w:p w14:paraId="748B85D4"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0.037265</w:t>
            </w:r>
          </w:p>
        </w:tc>
        <w:tc>
          <w:tcPr>
            <w:tcW w:w="1229" w:type="dxa"/>
            <w:tcBorders>
              <w:top w:val="nil"/>
              <w:left w:val="nil"/>
              <w:bottom w:val="nil"/>
              <w:right w:val="nil"/>
            </w:tcBorders>
            <w:shd w:val="clear" w:color="auto" w:fill="auto"/>
            <w:noWrap/>
            <w:vAlign w:val="bottom"/>
            <w:hideMark/>
          </w:tcPr>
          <w:p w14:paraId="279A1CD0"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0.636412</w:t>
            </w:r>
          </w:p>
        </w:tc>
        <w:tc>
          <w:tcPr>
            <w:tcW w:w="1076" w:type="dxa"/>
            <w:tcBorders>
              <w:top w:val="nil"/>
              <w:left w:val="nil"/>
              <w:bottom w:val="nil"/>
              <w:right w:val="nil"/>
            </w:tcBorders>
            <w:shd w:val="clear" w:color="auto" w:fill="auto"/>
            <w:noWrap/>
            <w:vAlign w:val="bottom"/>
            <w:hideMark/>
          </w:tcPr>
          <w:p w14:paraId="5E5028B5" w14:textId="77777777" w:rsidR="00E00BBB" w:rsidRPr="001B0B7C" w:rsidDel="00E53F3B" w:rsidRDefault="00E00BBB" w:rsidP="00E00BBB">
            <w:pPr>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Failure</w:t>
            </w:r>
          </w:p>
        </w:tc>
      </w:tr>
      <w:tr w:rsidR="00E00BBB" w:rsidRPr="001B0B7C" w:rsidDel="00E53F3B" w14:paraId="270FAF94" w14:textId="77777777" w:rsidTr="00E00BBB">
        <w:trPr>
          <w:trHeight w:val="263"/>
        </w:trPr>
        <w:tc>
          <w:tcPr>
            <w:tcW w:w="1413" w:type="dxa"/>
            <w:tcBorders>
              <w:top w:val="nil"/>
              <w:left w:val="nil"/>
              <w:bottom w:val="nil"/>
              <w:right w:val="nil"/>
            </w:tcBorders>
            <w:shd w:val="clear" w:color="D9D9D9" w:fill="D9D9D9"/>
            <w:noWrap/>
            <w:vAlign w:val="bottom"/>
            <w:hideMark/>
          </w:tcPr>
          <w:p w14:paraId="7E35666D"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0.155</w:t>
            </w:r>
          </w:p>
        </w:tc>
        <w:tc>
          <w:tcPr>
            <w:tcW w:w="2139" w:type="dxa"/>
            <w:tcBorders>
              <w:top w:val="nil"/>
              <w:left w:val="nil"/>
              <w:bottom w:val="nil"/>
              <w:right w:val="nil"/>
            </w:tcBorders>
            <w:shd w:val="clear" w:color="D9D9D9" w:fill="D9D9D9"/>
            <w:noWrap/>
            <w:vAlign w:val="bottom"/>
            <w:hideMark/>
          </w:tcPr>
          <w:p w14:paraId="61A75317"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0.079</w:t>
            </w:r>
          </w:p>
        </w:tc>
        <w:tc>
          <w:tcPr>
            <w:tcW w:w="1589" w:type="dxa"/>
            <w:tcBorders>
              <w:top w:val="nil"/>
              <w:left w:val="nil"/>
              <w:bottom w:val="nil"/>
              <w:right w:val="nil"/>
            </w:tcBorders>
            <w:shd w:val="clear" w:color="D9D9D9" w:fill="D9D9D9"/>
            <w:noWrap/>
            <w:vAlign w:val="bottom"/>
            <w:hideMark/>
          </w:tcPr>
          <w:p w14:paraId="6B2B7DFB"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0.081</w:t>
            </w:r>
          </w:p>
        </w:tc>
        <w:tc>
          <w:tcPr>
            <w:tcW w:w="1799" w:type="dxa"/>
            <w:tcBorders>
              <w:top w:val="nil"/>
              <w:left w:val="nil"/>
              <w:bottom w:val="nil"/>
              <w:right w:val="nil"/>
            </w:tcBorders>
            <w:shd w:val="clear" w:color="D9D9D9" w:fill="D9D9D9"/>
            <w:noWrap/>
            <w:vAlign w:val="bottom"/>
            <w:hideMark/>
          </w:tcPr>
          <w:p w14:paraId="7E8D0436"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0.226</w:t>
            </w:r>
          </w:p>
        </w:tc>
        <w:tc>
          <w:tcPr>
            <w:tcW w:w="1572" w:type="dxa"/>
            <w:tcBorders>
              <w:top w:val="nil"/>
              <w:left w:val="nil"/>
              <w:bottom w:val="nil"/>
              <w:right w:val="nil"/>
            </w:tcBorders>
            <w:shd w:val="clear" w:color="D9D9D9" w:fill="D9D9D9"/>
            <w:noWrap/>
            <w:vAlign w:val="bottom"/>
            <w:hideMark/>
          </w:tcPr>
          <w:p w14:paraId="02E7798B"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0.975</w:t>
            </w:r>
          </w:p>
        </w:tc>
        <w:tc>
          <w:tcPr>
            <w:tcW w:w="1229" w:type="dxa"/>
            <w:tcBorders>
              <w:top w:val="nil"/>
              <w:left w:val="nil"/>
              <w:bottom w:val="nil"/>
              <w:right w:val="nil"/>
            </w:tcBorders>
            <w:shd w:val="clear" w:color="D9D9D9" w:fill="D9D9D9"/>
            <w:noWrap/>
            <w:vAlign w:val="bottom"/>
            <w:hideMark/>
          </w:tcPr>
          <w:p w14:paraId="052E6898"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0.539162</w:t>
            </w:r>
          </w:p>
        </w:tc>
        <w:tc>
          <w:tcPr>
            <w:tcW w:w="1229" w:type="dxa"/>
            <w:tcBorders>
              <w:top w:val="nil"/>
              <w:left w:val="nil"/>
              <w:bottom w:val="nil"/>
              <w:right w:val="nil"/>
            </w:tcBorders>
            <w:shd w:val="clear" w:color="D9D9D9" w:fill="D9D9D9"/>
            <w:noWrap/>
            <w:vAlign w:val="bottom"/>
            <w:hideMark/>
          </w:tcPr>
          <w:p w14:paraId="606F514E"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0.219993</w:t>
            </w:r>
          </w:p>
        </w:tc>
        <w:tc>
          <w:tcPr>
            <w:tcW w:w="1229" w:type="dxa"/>
            <w:tcBorders>
              <w:top w:val="nil"/>
              <w:left w:val="nil"/>
              <w:bottom w:val="nil"/>
              <w:right w:val="nil"/>
            </w:tcBorders>
            <w:shd w:val="clear" w:color="D9D9D9" w:fill="D9D9D9"/>
            <w:noWrap/>
            <w:vAlign w:val="bottom"/>
            <w:hideMark/>
          </w:tcPr>
          <w:p w14:paraId="298F161D"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0.431932</w:t>
            </w:r>
          </w:p>
        </w:tc>
        <w:tc>
          <w:tcPr>
            <w:tcW w:w="1229" w:type="dxa"/>
            <w:tcBorders>
              <w:top w:val="nil"/>
              <w:left w:val="nil"/>
              <w:bottom w:val="nil"/>
              <w:right w:val="nil"/>
            </w:tcBorders>
            <w:shd w:val="clear" w:color="D9D9D9" w:fill="D9D9D9"/>
            <w:noWrap/>
            <w:vAlign w:val="bottom"/>
            <w:hideMark/>
          </w:tcPr>
          <w:p w14:paraId="71501998"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0.011625</w:t>
            </w:r>
          </w:p>
        </w:tc>
        <w:tc>
          <w:tcPr>
            <w:tcW w:w="1229" w:type="dxa"/>
            <w:tcBorders>
              <w:top w:val="nil"/>
              <w:left w:val="nil"/>
              <w:bottom w:val="nil"/>
              <w:right w:val="nil"/>
            </w:tcBorders>
            <w:shd w:val="clear" w:color="D9D9D9" w:fill="D9D9D9"/>
            <w:noWrap/>
            <w:vAlign w:val="bottom"/>
            <w:hideMark/>
          </w:tcPr>
          <w:p w14:paraId="28F2CBDD"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0.642158</w:t>
            </w:r>
          </w:p>
        </w:tc>
        <w:tc>
          <w:tcPr>
            <w:tcW w:w="1076" w:type="dxa"/>
            <w:tcBorders>
              <w:top w:val="nil"/>
              <w:left w:val="nil"/>
              <w:bottom w:val="nil"/>
              <w:right w:val="nil"/>
            </w:tcBorders>
            <w:shd w:val="clear" w:color="D9D9D9" w:fill="D9D9D9"/>
            <w:noWrap/>
            <w:vAlign w:val="bottom"/>
            <w:hideMark/>
          </w:tcPr>
          <w:p w14:paraId="0583A9A4" w14:textId="77777777" w:rsidR="00E00BBB" w:rsidRPr="001B0B7C" w:rsidDel="00E53F3B" w:rsidRDefault="00E00BBB" w:rsidP="00E00BBB">
            <w:pPr>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Failure</w:t>
            </w:r>
          </w:p>
        </w:tc>
      </w:tr>
      <w:tr w:rsidR="00E00BBB" w:rsidRPr="001B0B7C" w:rsidDel="00E53F3B" w14:paraId="614A8AB8" w14:textId="77777777" w:rsidTr="00E00BBB">
        <w:trPr>
          <w:trHeight w:val="263"/>
        </w:trPr>
        <w:tc>
          <w:tcPr>
            <w:tcW w:w="1413" w:type="dxa"/>
            <w:tcBorders>
              <w:top w:val="nil"/>
              <w:left w:val="nil"/>
              <w:bottom w:val="nil"/>
              <w:right w:val="nil"/>
            </w:tcBorders>
            <w:shd w:val="clear" w:color="auto" w:fill="auto"/>
            <w:noWrap/>
            <w:vAlign w:val="bottom"/>
            <w:hideMark/>
          </w:tcPr>
          <w:p w14:paraId="1FCF80AF"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0.158</w:t>
            </w:r>
          </w:p>
        </w:tc>
        <w:tc>
          <w:tcPr>
            <w:tcW w:w="2139" w:type="dxa"/>
            <w:tcBorders>
              <w:top w:val="nil"/>
              <w:left w:val="nil"/>
              <w:bottom w:val="nil"/>
              <w:right w:val="nil"/>
            </w:tcBorders>
            <w:shd w:val="clear" w:color="auto" w:fill="auto"/>
            <w:noWrap/>
            <w:vAlign w:val="bottom"/>
            <w:hideMark/>
          </w:tcPr>
          <w:p w14:paraId="76886AB9"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0.281</w:t>
            </w:r>
          </w:p>
        </w:tc>
        <w:tc>
          <w:tcPr>
            <w:tcW w:w="1589" w:type="dxa"/>
            <w:tcBorders>
              <w:top w:val="nil"/>
              <w:left w:val="nil"/>
              <w:bottom w:val="nil"/>
              <w:right w:val="nil"/>
            </w:tcBorders>
            <w:shd w:val="clear" w:color="auto" w:fill="auto"/>
            <w:noWrap/>
            <w:vAlign w:val="bottom"/>
            <w:hideMark/>
          </w:tcPr>
          <w:p w14:paraId="6A734167"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0.332</w:t>
            </w:r>
          </w:p>
        </w:tc>
        <w:tc>
          <w:tcPr>
            <w:tcW w:w="1799" w:type="dxa"/>
            <w:tcBorders>
              <w:top w:val="nil"/>
              <w:left w:val="nil"/>
              <w:bottom w:val="nil"/>
              <w:right w:val="nil"/>
            </w:tcBorders>
            <w:shd w:val="clear" w:color="auto" w:fill="auto"/>
            <w:noWrap/>
            <w:vAlign w:val="bottom"/>
            <w:hideMark/>
          </w:tcPr>
          <w:p w14:paraId="62A0F28B"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0.51</w:t>
            </w:r>
          </w:p>
        </w:tc>
        <w:tc>
          <w:tcPr>
            <w:tcW w:w="1572" w:type="dxa"/>
            <w:tcBorders>
              <w:top w:val="nil"/>
              <w:left w:val="nil"/>
              <w:bottom w:val="nil"/>
              <w:right w:val="nil"/>
            </w:tcBorders>
            <w:shd w:val="clear" w:color="auto" w:fill="auto"/>
            <w:noWrap/>
            <w:vAlign w:val="bottom"/>
            <w:hideMark/>
          </w:tcPr>
          <w:p w14:paraId="5385AE70"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0.869</w:t>
            </w:r>
          </w:p>
        </w:tc>
        <w:tc>
          <w:tcPr>
            <w:tcW w:w="1229" w:type="dxa"/>
            <w:tcBorders>
              <w:top w:val="nil"/>
              <w:left w:val="nil"/>
              <w:bottom w:val="nil"/>
              <w:right w:val="nil"/>
            </w:tcBorders>
            <w:shd w:val="clear" w:color="auto" w:fill="auto"/>
            <w:noWrap/>
            <w:vAlign w:val="bottom"/>
            <w:hideMark/>
          </w:tcPr>
          <w:p w14:paraId="4A81E6C3"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0.419015</w:t>
            </w:r>
          </w:p>
        </w:tc>
        <w:tc>
          <w:tcPr>
            <w:tcW w:w="1229" w:type="dxa"/>
            <w:tcBorders>
              <w:top w:val="nil"/>
              <w:left w:val="nil"/>
              <w:bottom w:val="nil"/>
              <w:right w:val="nil"/>
            </w:tcBorders>
            <w:shd w:val="clear" w:color="auto" w:fill="auto"/>
            <w:noWrap/>
            <w:vAlign w:val="bottom"/>
            <w:hideMark/>
          </w:tcPr>
          <w:p w14:paraId="747EAC24"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0.162022</w:t>
            </w:r>
          </w:p>
        </w:tc>
        <w:tc>
          <w:tcPr>
            <w:tcW w:w="1229" w:type="dxa"/>
            <w:tcBorders>
              <w:top w:val="nil"/>
              <w:left w:val="nil"/>
              <w:bottom w:val="nil"/>
              <w:right w:val="nil"/>
            </w:tcBorders>
            <w:shd w:val="clear" w:color="auto" w:fill="auto"/>
            <w:noWrap/>
            <w:vAlign w:val="bottom"/>
            <w:hideMark/>
          </w:tcPr>
          <w:p w14:paraId="3A9ED119"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0.213941</w:t>
            </w:r>
          </w:p>
        </w:tc>
        <w:tc>
          <w:tcPr>
            <w:tcW w:w="1229" w:type="dxa"/>
            <w:tcBorders>
              <w:top w:val="nil"/>
              <w:left w:val="nil"/>
              <w:bottom w:val="nil"/>
              <w:right w:val="nil"/>
            </w:tcBorders>
            <w:shd w:val="clear" w:color="auto" w:fill="auto"/>
            <w:noWrap/>
            <w:vAlign w:val="bottom"/>
            <w:hideMark/>
          </w:tcPr>
          <w:p w14:paraId="79C874D6"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0.066892</w:t>
            </w:r>
          </w:p>
        </w:tc>
        <w:tc>
          <w:tcPr>
            <w:tcW w:w="1229" w:type="dxa"/>
            <w:tcBorders>
              <w:top w:val="nil"/>
              <w:left w:val="nil"/>
              <w:bottom w:val="nil"/>
              <w:right w:val="nil"/>
            </w:tcBorders>
            <w:shd w:val="clear" w:color="auto" w:fill="auto"/>
            <w:noWrap/>
            <w:vAlign w:val="bottom"/>
            <w:hideMark/>
          </w:tcPr>
          <w:p w14:paraId="1A371DE5"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0.686369</w:t>
            </w:r>
          </w:p>
        </w:tc>
        <w:tc>
          <w:tcPr>
            <w:tcW w:w="1076" w:type="dxa"/>
            <w:tcBorders>
              <w:top w:val="nil"/>
              <w:left w:val="nil"/>
              <w:bottom w:val="nil"/>
              <w:right w:val="nil"/>
            </w:tcBorders>
            <w:shd w:val="clear" w:color="auto" w:fill="auto"/>
            <w:noWrap/>
            <w:vAlign w:val="bottom"/>
            <w:hideMark/>
          </w:tcPr>
          <w:p w14:paraId="4F82A040" w14:textId="77777777" w:rsidR="00E00BBB" w:rsidRPr="001B0B7C" w:rsidDel="00E53F3B" w:rsidRDefault="00E00BBB" w:rsidP="00E00BBB">
            <w:pPr>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Failure</w:t>
            </w:r>
          </w:p>
        </w:tc>
      </w:tr>
      <w:tr w:rsidR="00E00BBB" w:rsidRPr="001B0B7C" w:rsidDel="00E53F3B" w14:paraId="34908A1E" w14:textId="77777777" w:rsidTr="00E00BBB">
        <w:trPr>
          <w:trHeight w:val="263"/>
        </w:trPr>
        <w:tc>
          <w:tcPr>
            <w:tcW w:w="1413" w:type="dxa"/>
            <w:tcBorders>
              <w:top w:val="nil"/>
              <w:left w:val="nil"/>
              <w:bottom w:val="nil"/>
              <w:right w:val="nil"/>
            </w:tcBorders>
            <w:shd w:val="clear" w:color="D9D9D9" w:fill="D9D9D9"/>
            <w:noWrap/>
            <w:vAlign w:val="bottom"/>
            <w:hideMark/>
          </w:tcPr>
          <w:p w14:paraId="03B89C06"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0.817</w:t>
            </w:r>
          </w:p>
        </w:tc>
        <w:tc>
          <w:tcPr>
            <w:tcW w:w="2139" w:type="dxa"/>
            <w:tcBorders>
              <w:top w:val="nil"/>
              <w:left w:val="nil"/>
              <w:bottom w:val="nil"/>
              <w:right w:val="nil"/>
            </w:tcBorders>
            <w:shd w:val="clear" w:color="D9D9D9" w:fill="D9D9D9"/>
            <w:noWrap/>
            <w:vAlign w:val="bottom"/>
            <w:hideMark/>
          </w:tcPr>
          <w:p w14:paraId="5C464A3A"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0.571</w:t>
            </w:r>
          </w:p>
        </w:tc>
        <w:tc>
          <w:tcPr>
            <w:tcW w:w="1589" w:type="dxa"/>
            <w:tcBorders>
              <w:top w:val="nil"/>
              <w:left w:val="nil"/>
              <w:bottom w:val="nil"/>
              <w:right w:val="nil"/>
            </w:tcBorders>
            <w:shd w:val="clear" w:color="D9D9D9" w:fill="D9D9D9"/>
            <w:noWrap/>
            <w:vAlign w:val="bottom"/>
            <w:hideMark/>
          </w:tcPr>
          <w:p w14:paraId="0F9A67D1"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0.157</w:t>
            </w:r>
          </w:p>
        </w:tc>
        <w:tc>
          <w:tcPr>
            <w:tcW w:w="1799" w:type="dxa"/>
            <w:tcBorders>
              <w:top w:val="nil"/>
              <w:left w:val="nil"/>
              <w:bottom w:val="nil"/>
              <w:right w:val="nil"/>
            </w:tcBorders>
            <w:shd w:val="clear" w:color="D9D9D9" w:fill="D9D9D9"/>
            <w:noWrap/>
            <w:vAlign w:val="bottom"/>
            <w:hideMark/>
          </w:tcPr>
          <w:p w14:paraId="318D811D"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0.012</w:t>
            </w:r>
          </w:p>
        </w:tc>
        <w:tc>
          <w:tcPr>
            <w:tcW w:w="1572" w:type="dxa"/>
            <w:tcBorders>
              <w:top w:val="nil"/>
              <w:left w:val="nil"/>
              <w:bottom w:val="nil"/>
              <w:right w:val="nil"/>
            </w:tcBorders>
            <w:shd w:val="clear" w:color="D9D9D9" w:fill="D9D9D9"/>
            <w:noWrap/>
            <w:vAlign w:val="bottom"/>
            <w:hideMark/>
          </w:tcPr>
          <w:p w14:paraId="1C9EF441"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0.401</w:t>
            </w:r>
          </w:p>
        </w:tc>
        <w:tc>
          <w:tcPr>
            <w:tcW w:w="1229" w:type="dxa"/>
            <w:tcBorders>
              <w:top w:val="nil"/>
              <w:left w:val="nil"/>
              <w:bottom w:val="nil"/>
              <w:right w:val="nil"/>
            </w:tcBorders>
            <w:shd w:val="clear" w:color="D9D9D9" w:fill="D9D9D9"/>
            <w:noWrap/>
            <w:vAlign w:val="bottom"/>
            <w:hideMark/>
          </w:tcPr>
          <w:p w14:paraId="190D165E"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0.041602</w:t>
            </w:r>
          </w:p>
        </w:tc>
        <w:tc>
          <w:tcPr>
            <w:tcW w:w="1229" w:type="dxa"/>
            <w:tcBorders>
              <w:top w:val="nil"/>
              <w:left w:val="nil"/>
              <w:bottom w:val="nil"/>
              <w:right w:val="nil"/>
            </w:tcBorders>
            <w:shd w:val="clear" w:color="D9D9D9" w:fill="D9D9D9"/>
            <w:noWrap/>
            <w:vAlign w:val="bottom"/>
            <w:hideMark/>
          </w:tcPr>
          <w:p w14:paraId="261FC2D5"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0.026298</w:t>
            </w:r>
          </w:p>
        </w:tc>
        <w:tc>
          <w:tcPr>
            <w:tcW w:w="1229" w:type="dxa"/>
            <w:tcBorders>
              <w:top w:val="nil"/>
              <w:left w:val="nil"/>
              <w:bottom w:val="nil"/>
              <w:right w:val="nil"/>
            </w:tcBorders>
            <w:shd w:val="clear" w:color="D9D9D9" w:fill="D9D9D9"/>
            <w:noWrap/>
            <w:vAlign w:val="bottom"/>
            <w:hideMark/>
          </w:tcPr>
          <w:p w14:paraId="2B821F13"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0.141606</w:t>
            </w:r>
          </w:p>
        </w:tc>
        <w:tc>
          <w:tcPr>
            <w:tcW w:w="1229" w:type="dxa"/>
            <w:tcBorders>
              <w:top w:val="nil"/>
              <w:left w:val="nil"/>
              <w:bottom w:val="nil"/>
              <w:right w:val="nil"/>
            </w:tcBorders>
            <w:shd w:val="clear" w:color="D9D9D9" w:fill="D9D9D9"/>
            <w:noWrap/>
            <w:vAlign w:val="bottom"/>
            <w:hideMark/>
          </w:tcPr>
          <w:p w14:paraId="39EEF07F"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0.651962</w:t>
            </w:r>
          </w:p>
        </w:tc>
        <w:tc>
          <w:tcPr>
            <w:tcW w:w="1229" w:type="dxa"/>
            <w:tcBorders>
              <w:top w:val="nil"/>
              <w:left w:val="nil"/>
              <w:bottom w:val="nil"/>
              <w:right w:val="nil"/>
            </w:tcBorders>
            <w:shd w:val="clear" w:color="D9D9D9" w:fill="D9D9D9"/>
            <w:noWrap/>
            <w:vAlign w:val="bottom"/>
            <w:hideMark/>
          </w:tcPr>
          <w:p w14:paraId="1E8D14C0"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0.1065</w:t>
            </w:r>
          </w:p>
        </w:tc>
        <w:tc>
          <w:tcPr>
            <w:tcW w:w="1076" w:type="dxa"/>
            <w:tcBorders>
              <w:top w:val="nil"/>
              <w:left w:val="nil"/>
              <w:bottom w:val="nil"/>
              <w:right w:val="nil"/>
            </w:tcBorders>
            <w:shd w:val="clear" w:color="D9D9D9" w:fill="D9D9D9"/>
            <w:noWrap/>
            <w:vAlign w:val="bottom"/>
            <w:hideMark/>
          </w:tcPr>
          <w:p w14:paraId="2561D0B6" w14:textId="77777777" w:rsidR="00E00BBB" w:rsidRPr="001B0B7C" w:rsidDel="00E53F3B" w:rsidRDefault="00E00BBB" w:rsidP="00E00BBB">
            <w:pPr>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Failure</w:t>
            </w:r>
          </w:p>
        </w:tc>
      </w:tr>
      <w:tr w:rsidR="00E00BBB" w:rsidRPr="001B0B7C" w:rsidDel="00E53F3B" w14:paraId="1B320530" w14:textId="77777777" w:rsidTr="00E00BBB">
        <w:trPr>
          <w:trHeight w:val="263"/>
        </w:trPr>
        <w:tc>
          <w:tcPr>
            <w:tcW w:w="1413" w:type="dxa"/>
            <w:tcBorders>
              <w:top w:val="nil"/>
              <w:left w:val="nil"/>
              <w:bottom w:val="nil"/>
              <w:right w:val="nil"/>
            </w:tcBorders>
            <w:shd w:val="clear" w:color="auto" w:fill="auto"/>
            <w:noWrap/>
            <w:vAlign w:val="bottom"/>
            <w:hideMark/>
          </w:tcPr>
          <w:p w14:paraId="280F7CFD"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0.058</w:t>
            </w:r>
          </w:p>
        </w:tc>
        <w:tc>
          <w:tcPr>
            <w:tcW w:w="2139" w:type="dxa"/>
            <w:tcBorders>
              <w:top w:val="nil"/>
              <w:left w:val="nil"/>
              <w:bottom w:val="nil"/>
              <w:right w:val="nil"/>
            </w:tcBorders>
            <w:shd w:val="clear" w:color="auto" w:fill="auto"/>
            <w:noWrap/>
            <w:vAlign w:val="bottom"/>
            <w:hideMark/>
          </w:tcPr>
          <w:p w14:paraId="753AB273"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0.038</w:t>
            </w:r>
          </w:p>
        </w:tc>
        <w:tc>
          <w:tcPr>
            <w:tcW w:w="1589" w:type="dxa"/>
            <w:tcBorders>
              <w:top w:val="nil"/>
              <w:left w:val="nil"/>
              <w:bottom w:val="nil"/>
              <w:right w:val="nil"/>
            </w:tcBorders>
            <w:shd w:val="clear" w:color="auto" w:fill="auto"/>
            <w:noWrap/>
            <w:vAlign w:val="bottom"/>
            <w:hideMark/>
          </w:tcPr>
          <w:p w14:paraId="67DCDCFC"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0.147</w:t>
            </w:r>
          </w:p>
        </w:tc>
        <w:tc>
          <w:tcPr>
            <w:tcW w:w="1799" w:type="dxa"/>
            <w:tcBorders>
              <w:top w:val="nil"/>
              <w:left w:val="nil"/>
              <w:bottom w:val="nil"/>
              <w:right w:val="nil"/>
            </w:tcBorders>
            <w:shd w:val="clear" w:color="auto" w:fill="auto"/>
            <w:noWrap/>
            <w:vAlign w:val="bottom"/>
            <w:hideMark/>
          </w:tcPr>
          <w:p w14:paraId="1F16AF74"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0.375</w:t>
            </w:r>
          </w:p>
        </w:tc>
        <w:tc>
          <w:tcPr>
            <w:tcW w:w="1572" w:type="dxa"/>
            <w:tcBorders>
              <w:top w:val="nil"/>
              <w:left w:val="nil"/>
              <w:bottom w:val="nil"/>
              <w:right w:val="nil"/>
            </w:tcBorders>
            <w:shd w:val="clear" w:color="auto" w:fill="auto"/>
            <w:noWrap/>
            <w:vAlign w:val="bottom"/>
            <w:hideMark/>
          </w:tcPr>
          <w:p w14:paraId="4455AAF0"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0.989</w:t>
            </w:r>
          </w:p>
        </w:tc>
        <w:tc>
          <w:tcPr>
            <w:tcW w:w="1229" w:type="dxa"/>
            <w:tcBorders>
              <w:top w:val="nil"/>
              <w:left w:val="nil"/>
              <w:bottom w:val="nil"/>
              <w:right w:val="nil"/>
            </w:tcBorders>
            <w:shd w:val="clear" w:color="auto" w:fill="auto"/>
            <w:noWrap/>
            <w:vAlign w:val="bottom"/>
            <w:hideMark/>
          </w:tcPr>
          <w:p w14:paraId="258BA310"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0.449222</w:t>
            </w:r>
          </w:p>
        </w:tc>
        <w:tc>
          <w:tcPr>
            <w:tcW w:w="1229" w:type="dxa"/>
            <w:tcBorders>
              <w:top w:val="nil"/>
              <w:left w:val="nil"/>
              <w:bottom w:val="nil"/>
              <w:right w:val="nil"/>
            </w:tcBorders>
            <w:shd w:val="clear" w:color="auto" w:fill="auto"/>
            <w:noWrap/>
            <w:vAlign w:val="bottom"/>
            <w:hideMark/>
          </w:tcPr>
          <w:p w14:paraId="78FB6989"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0.057946</w:t>
            </w:r>
          </w:p>
        </w:tc>
        <w:tc>
          <w:tcPr>
            <w:tcW w:w="1229" w:type="dxa"/>
            <w:tcBorders>
              <w:top w:val="nil"/>
              <w:left w:val="nil"/>
              <w:bottom w:val="nil"/>
              <w:right w:val="nil"/>
            </w:tcBorders>
            <w:shd w:val="clear" w:color="auto" w:fill="auto"/>
            <w:noWrap/>
            <w:vAlign w:val="bottom"/>
            <w:hideMark/>
          </w:tcPr>
          <w:p w14:paraId="600CACF8"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0.181654</w:t>
            </w:r>
          </w:p>
        </w:tc>
        <w:tc>
          <w:tcPr>
            <w:tcW w:w="1229" w:type="dxa"/>
            <w:tcBorders>
              <w:top w:val="nil"/>
              <w:left w:val="nil"/>
              <w:bottom w:val="nil"/>
              <w:right w:val="nil"/>
            </w:tcBorders>
            <w:shd w:val="clear" w:color="auto" w:fill="auto"/>
            <w:noWrap/>
            <w:vAlign w:val="bottom"/>
            <w:hideMark/>
          </w:tcPr>
          <w:p w14:paraId="61549E34"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0.158412</w:t>
            </w:r>
          </w:p>
        </w:tc>
        <w:tc>
          <w:tcPr>
            <w:tcW w:w="1229" w:type="dxa"/>
            <w:tcBorders>
              <w:top w:val="nil"/>
              <w:left w:val="nil"/>
              <w:bottom w:val="nil"/>
              <w:right w:val="nil"/>
            </w:tcBorders>
            <w:shd w:val="clear" w:color="auto" w:fill="auto"/>
            <w:noWrap/>
            <w:vAlign w:val="bottom"/>
            <w:hideMark/>
          </w:tcPr>
          <w:p w14:paraId="06461141"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0.547968</w:t>
            </w:r>
          </w:p>
        </w:tc>
        <w:tc>
          <w:tcPr>
            <w:tcW w:w="1076" w:type="dxa"/>
            <w:tcBorders>
              <w:top w:val="nil"/>
              <w:left w:val="nil"/>
              <w:bottom w:val="nil"/>
              <w:right w:val="nil"/>
            </w:tcBorders>
            <w:shd w:val="clear" w:color="auto" w:fill="auto"/>
            <w:noWrap/>
            <w:vAlign w:val="bottom"/>
            <w:hideMark/>
          </w:tcPr>
          <w:p w14:paraId="49108E5B" w14:textId="77777777" w:rsidR="00E00BBB" w:rsidRPr="001B0B7C" w:rsidDel="00E53F3B" w:rsidRDefault="00E00BBB" w:rsidP="00E00BBB">
            <w:pPr>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Idle</w:t>
            </w:r>
          </w:p>
        </w:tc>
      </w:tr>
      <w:tr w:rsidR="00E00BBB" w:rsidRPr="001B0B7C" w:rsidDel="00E53F3B" w14:paraId="53BF5FCD" w14:textId="77777777" w:rsidTr="00E00BBB">
        <w:trPr>
          <w:trHeight w:val="263"/>
        </w:trPr>
        <w:tc>
          <w:tcPr>
            <w:tcW w:w="1413" w:type="dxa"/>
            <w:tcBorders>
              <w:top w:val="nil"/>
              <w:left w:val="nil"/>
              <w:bottom w:val="nil"/>
              <w:right w:val="nil"/>
            </w:tcBorders>
            <w:shd w:val="clear" w:color="D9D9D9" w:fill="D9D9D9"/>
            <w:noWrap/>
            <w:vAlign w:val="bottom"/>
            <w:hideMark/>
          </w:tcPr>
          <w:p w14:paraId="68FDCAE4"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0.178</w:t>
            </w:r>
          </w:p>
        </w:tc>
        <w:tc>
          <w:tcPr>
            <w:tcW w:w="2139" w:type="dxa"/>
            <w:tcBorders>
              <w:top w:val="nil"/>
              <w:left w:val="nil"/>
              <w:bottom w:val="nil"/>
              <w:right w:val="nil"/>
            </w:tcBorders>
            <w:shd w:val="clear" w:color="D9D9D9" w:fill="D9D9D9"/>
            <w:noWrap/>
            <w:vAlign w:val="bottom"/>
            <w:hideMark/>
          </w:tcPr>
          <w:p w14:paraId="6B5D7F77"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0.138</w:t>
            </w:r>
          </w:p>
        </w:tc>
        <w:tc>
          <w:tcPr>
            <w:tcW w:w="1589" w:type="dxa"/>
            <w:tcBorders>
              <w:top w:val="nil"/>
              <w:left w:val="nil"/>
              <w:bottom w:val="nil"/>
              <w:right w:val="nil"/>
            </w:tcBorders>
            <w:shd w:val="clear" w:color="D9D9D9" w:fill="D9D9D9"/>
            <w:noWrap/>
            <w:vAlign w:val="bottom"/>
            <w:hideMark/>
          </w:tcPr>
          <w:p w14:paraId="7CEFF4FC"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0.8</w:t>
            </w:r>
          </w:p>
        </w:tc>
        <w:tc>
          <w:tcPr>
            <w:tcW w:w="1799" w:type="dxa"/>
            <w:tcBorders>
              <w:top w:val="nil"/>
              <w:left w:val="nil"/>
              <w:bottom w:val="nil"/>
              <w:right w:val="nil"/>
            </w:tcBorders>
            <w:shd w:val="clear" w:color="D9D9D9" w:fill="D9D9D9"/>
            <w:noWrap/>
            <w:vAlign w:val="bottom"/>
            <w:hideMark/>
          </w:tcPr>
          <w:p w14:paraId="1C965206"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0.564</w:t>
            </w:r>
          </w:p>
        </w:tc>
        <w:tc>
          <w:tcPr>
            <w:tcW w:w="1572" w:type="dxa"/>
            <w:tcBorders>
              <w:top w:val="nil"/>
              <w:left w:val="nil"/>
              <w:bottom w:val="nil"/>
              <w:right w:val="nil"/>
            </w:tcBorders>
            <w:shd w:val="clear" w:color="D9D9D9" w:fill="D9D9D9"/>
            <w:noWrap/>
            <w:vAlign w:val="bottom"/>
            <w:hideMark/>
          </w:tcPr>
          <w:p w14:paraId="4DD56800"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0.828</w:t>
            </w:r>
          </w:p>
        </w:tc>
        <w:tc>
          <w:tcPr>
            <w:tcW w:w="1229" w:type="dxa"/>
            <w:tcBorders>
              <w:top w:val="nil"/>
              <w:left w:val="nil"/>
              <w:bottom w:val="nil"/>
              <w:right w:val="nil"/>
            </w:tcBorders>
            <w:shd w:val="clear" w:color="D9D9D9" w:fill="D9D9D9"/>
            <w:noWrap/>
            <w:vAlign w:val="bottom"/>
            <w:hideMark/>
          </w:tcPr>
          <w:p w14:paraId="0F03AE35"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0.207497</w:t>
            </w:r>
          </w:p>
        </w:tc>
        <w:tc>
          <w:tcPr>
            <w:tcW w:w="1229" w:type="dxa"/>
            <w:tcBorders>
              <w:top w:val="nil"/>
              <w:left w:val="nil"/>
              <w:bottom w:val="nil"/>
              <w:right w:val="nil"/>
            </w:tcBorders>
            <w:shd w:val="clear" w:color="D9D9D9" w:fill="D9D9D9"/>
            <w:noWrap/>
            <w:vAlign w:val="bottom"/>
            <w:hideMark/>
          </w:tcPr>
          <w:p w14:paraId="1B3ED171"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0.096643</w:t>
            </w:r>
          </w:p>
        </w:tc>
        <w:tc>
          <w:tcPr>
            <w:tcW w:w="1229" w:type="dxa"/>
            <w:tcBorders>
              <w:top w:val="nil"/>
              <w:left w:val="nil"/>
              <w:bottom w:val="nil"/>
              <w:right w:val="nil"/>
            </w:tcBorders>
            <w:shd w:val="clear" w:color="D9D9D9" w:fill="D9D9D9"/>
            <w:noWrap/>
            <w:vAlign w:val="bottom"/>
            <w:hideMark/>
          </w:tcPr>
          <w:p w14:paraId="53F599A4"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0.093218</w:t>
            </w:r>
          </w:p>
        </w:tc>
        <w:tc>
          <w:tcPr>
            <w:tcW w:w="1229" w:type="dxa"/>
            <w:tcBorders>
              <w:top w:val="nil"/>
              <w:left w:val="nil"/>
              <w:bottom w:val="nil"/>
              <w:right w:val="nil"/>
            </w:tcBorders>
            <w:shd w:val="clear" w:color="D9D9D9" w:fill="D9D9D9"/>
            <w:noWrap/>
            <w:vAlign w:val="bottom"/>
            <w:hideMark/>
          </w:tcPr>
          <w:p w14:paraId="10140E42"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0.769316</w:t>
            </w:r>
          </w:p>
        </w:tc>
        <w:tc>
          <w:tcPr>
            <w:tcW w:w="1229" w:type="dxa"/>
            <w:tcBorders>
              <w:top w:val="nil"/>
              <w:left w:val="nil"/>
              <w:bottom w:val="nil"/>
              <w:right w:val="nil"/>
            </w:tcBorders>
            <w:shd w:val="clear" w:color="D9D9D9" w:fill="D9D9D9"/>
            <w:noWrap/>
            <w:vAlign w:val="bottom"/>
            <w:hideMark/>
          </w:tcPr>
          <w:p w14:paraId="6C73C01B"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0.162241</w:t>
            </w:r>
          </w:p>
        </w:tc>
        <w:tc>
          <w:tcPr>
            <w:tcW w:w="1076" w:type="dxa"/>
            <w:tcBorders>
              <w:top w:val="nil"/>
              <w:left w:val="nil"/>
              <w:bottom w:val="nil"/>
              <w:right w:val="nil"/>
            </w:tcBorders>
            <w:shd w:val="clear" w:color="D9D9D9" w:fill="D9D9D9"/>
            <w:noWrap/>
            <w:vAlign w:val="bottom"/>
            <w:hideMark/>
          </w:tcPr>
          <w:p w14:paraId="2F9DCC9D" w14:textId="77777777" w:rsidR="00E00BBB" w:rsidRPr="001B0B7C" w:rsidDel="00E53F3B" w:rsidRDefault="00E00BBB" w:rsidP="00E00BBB">
            <w:pPr>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Idle</w:t>
            </w:r>
          </w:p>
        </w:tc>
      </w:tr>
      <w:tr w:rsidR="00E00BBB" w:rsidRPr="001B0B7C" w:rsidDel="00E53F3B" w14:paraId="1CFA6BA6" w14:textId="77777777" w:rsidTr="00E00BBB">
        <w:trPr>
          <w:trHeight w:val="263"/>
        </w:trPr>
        <w:tc>
          <w:tcPr>
            <w:tcW w:w="1413" w:type="dxa"/>
            <w:tcBorders>
              <w:top w:val="nil"/>
              <w:left w:val="nil"/>
              <w:bottom w:val="nil"/>
              <w:right w:val="nil"/>
            </w:tcBorders>
            <w:shd w:val="clear" w:color="auto" w:fill="auto"/>
            <w:noWrap/>
            <w:vAlign w:val="bottom"/>
            <w:hideMark/>
          </w:tcPr>
          <w:p w14:paraId="6FCB2139"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0.105</w:t>
            </w:r>
          </w:p>
        </w:tc>
        <w:tc>
          <w:tcPr>
            <w:tcW w:w="2139" w:type="dxa"/>
            <w:tcBorders>
              <w:top w:val="nil"/>
              <w:left w:val="nil"/>
              <w:bottom w:val="nil"/>
              <w:right w:val="nil"/>
            </w:tcBorders>
            <w:shd w:val="clear" w:color="auto" w:fill="auto"/>
            <w:noWrap/>
            <w:vAlign w:val="bottom"/>
            <w:hideMark/>
          </w:tcPr>
          <w:p w14:paraId="5EC67B2C"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0.463</w:t>
            </w:r>
          </w:p>
        </w:tc>
        <w:tc>
          <w:tcPr>
            <w:tcW w:w="1589" w:type="dxa"/>
            <w:tcBorders>
              <w:top w:val="nil"/>
              <w:left w:val="nil"/>
              <w:bottom w:val="nil"/>
              <w:right w:val="nil"/>
            </w:tcBorders>
            <w:shd w:val="clear" w:color="auto" w:fill="auto"/>
            <w:noWrap/>
            <w:vAlign w:val="bottom"/>
            <w:hideMark/>
          </w:tcPr>
          <w:p w14:paraId="7F701D60"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0.792</w:t>
            </w:r>
          </w:p>
        </w:tc>
        <w:tc>
          <w:tcPr>
            <w:tcW w:w="1799" w:type="dxa"/>
            <w:tcBorders>
              <w:top w:val="nil"/>
              <w:left w:val="nil"/>
              <w:bottom w:val="nil"/>
              <w:right w:val="nil"/>
            </w:tcBorders>
            <w:shd w:val="clear" w:color="auto" w:fill="auto"/>
            <w:noWrap/>
            <w:vAlign w:val="bottom"/>
            <w:hideMark/>
          </w:tcPr>
          <w:p w14:paraId="0B23D647"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0.704</w:t>
            </w:r>
          </w:p>
        </w:tc>
        <w:tc>
          <w:tcPr>
            <w:tcW w:w="1572" w:type="dxa"/>
            <w:tcBorders>
              <w:top w:val="nil"/>
              <w:left w:val="nil"/>
              <w:bottom w:val="nil"/>
              <w:right w:val="nil"/>
            </w:tcBorders>
            <w:shd w:val="clear" w:color="auto" w:fill="auto"/>
            <w:noWrap/>
            <w:vAlign w:val="bottom"/>
            <w:hideMark/>
          </w:tcPr>
          <w:p w14:paraId="78E01291"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0.041</w:t>
            </w:r>
          </w:p>
        </w:tc>
        <w:tc>
          <w:tcPr>
            <w:tcW w:w="1229" w:type="dxa"/>
            <w:tcBorders>
              <w:top w:val="nil"/>
              <w:left w:val="nil"/>
              <w:bottom w:val="nil"/>
              <w:right w:val="nil"/>
            </w:tcBorders>
            <w:shd w:val="clear" w:color="auto" w:fill="auto"/>
            <w:noWrap/>
            <w:vAlign w:val="bottom"/>
            <w:hideMark/>
          </w:tcPr>
          <w:p w14:paraId="47354E65"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0.134487</w:t>
            </w:r>
          </w:p>
        </w:tc>
        <w:tc>
          <w:tcPr>
            <w:tcW w:w="1229" w:type="dxa"/>
            <w:tcBorders>
              <w:top w:val="nil"/>
              <w:left w:val="nil"/>
              <w:bottom w:val="nil"/>
              <w:right w:val="nil"/>
            </w:tcBorders>
            <w:shd w:val="clear" w:color="auto" w:fill="auto"/>
            <w:noWrap/>
            <w:vAlign w:val="bottom"/>
            <w:hideMark/>
          </w:tcPr>
          <w:p w14:paraId="630D4D22"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0.257145</w:t>
            </w:r>
          </w:p>
        </w:tc>
        <w:tc>
          <w:tcPr>
            <w:tcW w:w="1229" w:type="dxa"/>
            <w:tcBorders>
              <w:top w:val="nil"/>
              <w:left w:val="nil"/>
              <w:bottom w:val="nil"/>
              <w:right w:val="nil"/>
            </w:tcBorders>
            <w:shd w:val="clear" w:color="auto" w:fill="auto"/>
            <w:noWrap/>
            <w:vAlign w:val="bottom"/>
            <w:hideMark/>
          </w:tcPr>
          <w:p w14:paraId="10550665"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0.195858</w:t>
            </w:r>
          </w:p>
        </w:tc>
        <w:tc>
          <w:tcPr>
            <w:tcW w:w="1229" w:type="dxa"/>
            <w:tcBorders>
              <w:top w:val="nil"/>
              <w:left w:val="nil"/>
              <w:bottom w:val="nil"/>
              <w:right w:val="nil"/>
            </w:tcBorders>
            <w:shd w:val="clear" w:color="auto" w:fill="auto"/>
            <w:noWrap/>
            <w:vAlign w:val="bottom"/>
            <w:hideMark/>
          </w:tcPr>
          <w:p w14:paraId="28E2F987"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0.181699</w:t>
            </w:r>
          </w:p>
        </w:tc>
        <w:tc>
          <w:tcPr>
            <w:tcW w:w="1229" w:type="dxa"/>
            <w:tcBorders>
              <w:top w:val="nil"/>
              <w:left w:val="nil"/>
              <w:bottom w:val="nil"/>
              <w:right w:val="nil"/>
            </w:tcBorders>
            <w:shd w:val="clear" w:color="auto" w:fill="auto"/>
            <w:noWrap/>
            <w:vAlign w:val="bottom"/>
            <w:hideMark/>
          </w:tcPr>
          <w:p w14:paraId="268B89A9"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0.509379</w:t>
            </w:r>
          </w:p>
        </w:tc>
        <w:tc>
          <w:tcPr>
            <w:tcW w:w="1076" w:type="dxa"/>
            <w:tcBorders>
              <w:top w:val="nil"/>
              <w:left w:val="nil"/>
              <w:bottom w:val="nil"/>
              <w:right w:val="nil"/>
            </w:tcBorders>
            <w:shd w:val="clear" w:color="auto" w:fill="auto"/>
            <w:noWrap/>
            <w:vAlign w:val="bottom"/>
            <w:hideMark/>
          </w:tcPr>
          <w:p w14:paraId="522CD529" w14:textId="77777777" w:rsidR="00E00BBB" w:rsidRPr="001B0B7C" w:rsidDel="00E53F3B" w:rsidRDefault="00E00BBB" w:rsidP="00E00BBB">
            <w:pPr>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Idle</w:t>
            </w:r>
          </w:p>
        </w:tc>
      </w:tr>
      <w:tr w:rsidR="00E00BBB" w:rsidRPr="001B0B7C" w:rsidDel="00E53F3B" w14:paraId="5C94BC21" w14:textId="77777777" w:rsidTr="00E00BBB">
        <w:trPr>
          <w:trHeight w:val="263"/>
        </w:trPr>
        <w:tc>
          <w:tcPr>
            <w:tcW w:w="1413" w:type="dxa"/>
            <w:tcBorders>
              <w:top w:val="nil"/>
              <w:left w:val="nil"/>
              <w:bottom w:val="nil"/>
              <w:right w:val="nil"/>
            </w:tcBorders>
            <w:shd w:val="clear" w:color="D9D9D9" w:fill="D9D9D9"/>
            <w:noWrap/>
            <w:vAlign w:val="bottom"/>
            <w:hideMark/>
          </w:tcPr>
          <w:p w14:paraId="4E008C68"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0.589</w:t>
            </w:r>
          </w:p>
        </w:tc>
        <w:tc>
          <w:tcPr>
            <w:tcW w:w="2139" w:type="dxa"/>
            <w:tcBorders>
              <w:top w:val="nil"/>
              <w:left w:val="nil"/>
              <w:bottom w:val="nil"/>
              <w:right w:val="nil"/>
            </w:tcBorders>
            <w:shd w:val="clear" w:color="D9D9D9" w:fill="D9D9D9"/>
            <w:noWrap/>
            <w:vAlign w:val="bottom"/>
            <w:hideMark/>
          </w:tcPr>
          <w:p w14:paraId="0617481A"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0.479</w:t>
            </w:r>
          </w:p>
        </w:tc>
        <w:tc>
          <w:tcPr>
            <w:tcW w:w="1589" w:type="dxa"/>
            <w:tcBorders>
              <w:top w:val="nil"/>
              <w:left w:val="nil"/>
              <w:bottom w:val="nil"/>
              <w:right w:val="nil"/>
            </w:tcBorders>
            <w:shd w:val="clear" w:color="D9D9D9" w:fill="D9D9D9"/>
            <w:noWrap/>
            <w:vAlign w:val="bottom"/>
            <w:hideMark/>
          </w:tcPr>
          <w:p w14:paraId="4635CA83"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0.147</w:t>
            </w:r>
          </w:p>
        </w:tc>
        <w:tc>
          <w:tcPr>
            <w:tcW w:w="1799" w:type="dxa"/>
            <w:tcBorders>
              <w:top w:val="nil"/>
              <w:left w:val="nil"/>
              <w:bottom w:val="nil"/>
              <w:right w:val="nil"/>
            </w:tcBorders>
            <w:shd w:val="clear" w:color="D9D9D9" w:fill="D9D9D9"/>
            <w:noWrap/>
            <w:vAlign w:val="bottom"/>
            <w:hideMark/>
          </w:tcPr>
          <w:p w14:paraId="18A6DEDB"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0.339</w:t>
            </w:r>
          </w:p>
        </w:tc>
        <w:tc>
          <w:tcPr>
            <w:tcW w:w="1572" w:type="dxa"/>
            <w:tcBorders>
              <w:top w:val="nil"/>
              <w:left w:val="nil"/>
              <w:bottom w:val="nil"/>
              <w:right w:val="nil"/>
            </w:tcBorders>
            <w:shd w:val="clear" w:color="D9D9D9" w:fill="D9D9D9"/>
            <w:noWrap/>
            <w:vAlign w:val="bottom"/>
            <w:hideMark/>
          </w:tcPr>
          <w:p w14:paraId="54C0342D"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0.828</w:t>
            </w:r>
          </w:p>
        </w:tc>
        <w:tc>
          <w:tcPr>
            <w:tcW w:w="1229" w:type="dxa"/>
            <w:tcBorders>
              <w:top w:val="nil"/>
              <w:left w:val="nil"/>
              <w:bottom w:val="nil"/>
              <w:right w:val="nil"/>
            </w:tcBorders>
            <w:shd w:val="clear" w:color="D9D9D9" w:fill="D9D9D9"/>
            <w:noWrap/>
            <w:vAlign w:val="bottom"/>
            <w:hideMark/>
          </w:tcPr>
          <w:p w14:paraId="6C9E7A29"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0.360527</w:t>
            </w:r>
          </w:p>
        </w:tc>
        <w:tc>
          <w:tcPr>
            <w:tcW w:w="1229" w:type="dxa"/>
            <w:tcBorders>
              <w:top w:val="nil"/>
              <w:left w:val="nil"/>
              <w:bottom w:val="nil"/>
              <w:right w:val="nil"/>
            </w:tcBorders>
            <w:shd w:val="clear" w:color="D9D9D9" w:fill="D9D9D9"/>
            <w:noWrap/>
            <w:vAlign w:val="bottom"/>
            <w:hideMark/>
          </w:tcPr>
          <w:p w14:paraId="16C1729B"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0.240875</w:t>
            </w:r>
          </w:p>
        </w:tc>
        <w:tc>
          <w:tcPr>
            <w:tcW w:w="1229" w:type="dxa"/>
            <w:tcBorders>
              <w:top w:val="nil"/>
              <w:left w:val="nil"/>
              <w:bottom w:val="nil"/>
              <w:right w:val="nil"/>
            </w:tcBorders>
            <w:shd w:val="clear" w:color="D9D9D9" w:fill="D9D9D9"/>
            <w:noWrap/>
            <w:vAlign w:val="bottom"/>
            <w:hideMark/>
          </w:tcPr>
          <w:p w14:paraId="16565397"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0.321188</w:t>
            </w:r>
          </w:p>
        </w:tc>
        <w:tc>
          <w:tcPr>
            <w:tcW w:w="1229" w:type="dxa"/>
            <w:tcBorders>
              <w:top w:val="nil"/>
              <w:left w:val="nil"/>
              <w:bottom w:val="nil"/>
              <w:right w:val="nil"/>
            </w:tcBorders>
            <w:shd w:val="clear" w:color="D9D9D9" w:fill="D9D9D9"/>
            <w:noWrap/>
            <w:vAlign w:val="bottom"/>
            <w:hideMark/>
          </w:tcPr>
          <w:p w14:paraId="08D192F0"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0.117492</w:t>
            </w:r>
          </w:p>
        </w:tc>
        <w:tc>
          <w:tcPr>
            <w:tcW w:w="1229" w:type="dxa"/>
            <w:tcBorders>
              <w:top w:val="nil"/>
              <w:left w:val="nil"/>
              <w:bottom w:val="nil"/>
              <w:right w:val="nil"/>
            </w:tcBorders>
            <w:shd w:val="clear" w:color="D9D9D9" w:fill="D9D9D9"/>
            <w:noWrap/>
            <w:vAlign w:val="bottom"/>
            <w:hideMark/>
          </w:tcPr>
          <w:p w14:paraId="6AFEB4D0"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0.212762</w:t>
            </w:r>
          </w:p>
        </w:tc>
        <w:tc>
          <w:tcPr>
            <w:tcW w:w="1076" w:type="dxa"/>
            <w:tcBorders>
              <w:top w:val="nil"/>
              <w:left w:val="nil"/>
              <w:bottom w:val="nil"/>
              <w:right w:val="nil"/>
            </w:tcBorders>
            <w:shd w:val="clear" w:color="D9D9D9" w:fill="D9D9D9"/>
            <w:noWrap/>
            <w:vAlign w:val="bottom"/>
            <w:hideMark/>
          </w:tcPr>
          <w:p w14:paraId="486B6F2C" w14:textId="77777777" w:rsidR="00E00BBB" w:rsidRPr="001B0B7C" w:rsidDel="00E53F3B" w:rsidRDefault="00E00BBB" w:rsidP="00E00BBB">
            <w:pPr>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Idle</w:t>
            </w:r>
          </w:p>
        </w:tc>
      </w:tr>
      <w:tr w:rsidR="00E00BBB" w:rsidRPr="001B0B7C" w:rsidDel="00E53F3B" w14:paraId="312AC15A" w14:textId="77777777" w:rsidTr="00E00BBB">
        <w:trPr>
          <w:trHeight w:val="263"/>
        </w:trPr>
        <w:tc>
          <w:tcPr>
            <w:tcW w:w="1413" w:type="dxa"/>
            <w:tcBorders>
              <w:top w:val="nil"/>
              <w:left w:val="nil"/>
              <w:bottom w:val="nil"/>
              <w:right w:val="nil"/>
            </w:tcBorders>
            <w:shd w:val="clear" w:color="auto" w:fill="auto"/>
            <w:noWrap/>
            <w:vAlign w:val="bottom"/>
            <w:hideMark/>
          </w:tcPr>
          <w:p w14:paraId="51023353"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0.338</w:t>
            </w:r>
          </w:p>
        </w:tc>
        <w:tc>
          <w:tcPr>
            <w:tcW w:w="2139" w:type="dxa"/>
            <w:tcBorders>
              <w:top w:val="nil"/>
              <w:left w:val="nil"/>
              <w:bottom w:val="nil"/>
              <w:right w:val="nil"/>
            </w:tcBorders>
            <w:shd w:val="clear" w:color="auto" w:fill="auto"/>
            <w:noWrap/>
            <w:vAlign w:val="bottom"/>
            <w:hideMark/>
          </w:tcPr>
          <w:p w14:paraId="5C77E239"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0.235</w:t>
            </w:r>
          </w:p>
        </w:tc>
        <w:tc>
          <w:tcPr>
            <w:tcW w:w="1589" w:type="dxa"/>
            <w:tcBorders>
              <w:top w:val="nil"/>
              <w:left w:val="nil"/>
              <w:bottom w:val="nil"/>
              <w:right w:val="nil"/>
            </w:tcBorders>
            <w:shd w:val="clear" w:color="auto" w:fill="auto"/>
            <w:noWrap/>
            <w:vAlign w:val="bottom"/>
            <w:hideMark/>
          </w:tcPr>
          <w:p w14:paraId="7E2E9432"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0.104</w:t>
            </w:r>
          </w:p>
        </w:tc>
        <w:tc>
          <w:tcPr>
            <w:tcW w:w="1799" w:type="dxa"/>
            <w:tcBorders>
              <w:top w:val="nil"/>
              <w:left w:val="nil"/>
              <w:bottom w:val="nil"/>
              <w:right w:val="nil"/>
            </w:tcBorders>
            <w:shd w:val="clear" w:color="auto" w:fill="auto"/>
            <w:noWrap/>
            <w:vAlign w:val="bottom"/>
            <w:hideMark/>
          </w:tcPr>
          <w:p w14:paraId="5BF84D28"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0.304</w:t>
            </w:r>
          </w:p>
        </w:tc>
        <w:tc>
          <w:tcPr>
            <w:tcW w:w="1572" w:type="dxa"/>
            <w:tcBorders>
              <w:top w:val="nil"/>
              <w:left w:val="nil"/>
              <w:bottom w:val="nil"/>
              <w:right w:val="nil"/>
            </w:tcBorders>
            <w:shd w:val="clear" w:color="auto" w:fill="auto"/>
            <w:noWrap/>
            <w:vAlign w:val="bottom"/>
            <w:hideMark/>
          </w:tcPr>
          <w:p w14:paraId="5FB4CF45"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0.869</w:t>
            </w:r>
          </w:p>
        </w:tc>
        <w:tc>
          <w:tcPr>
            <w:tcW w:w="1229" w:type="dxa"/>
            <w:tcBorders>
              <w:top w:val="nil"/>
              <w:left w:val="nil"/>
              <w:bottom w:val="nil"/>
              <w:right w:val="nil"/>
            </w:tcBorders>
            <w:shd w:val="clear" w:color="auto" w:fill="auto"/>
            <w:noWrap/>
            <w:vAlign w:val="bottom"/>
            <w:hideMark/>
          </w:tcPr>
          <w:p w14:paraId="36807ECE"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0.164107</w:t>
            </w:r>
          </w:p>
        </w:tc>
        <w:tc>
          <w:tcPr>
            <w:tcW w:w="1229" w:type="dxa"/>
            <w:tcBorders>
              <w:top w:val="nil"/>
              <w:left w:val="nil"/>
              <w:bottom w:val="nil"/>
              <w:right w:val="nil"/>
            </w:tcBorders>
            <w:shd w:val="clear" w:color="auto" w:fill="auto"/>
            <w:noWrap/>
            <w:vAlign w:val="bottom"/>
            <w:hideMark/>
          </w:tcPr>
          <w:p w14:paraId="7A8D7E86"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0.015058</w:t>
            </w:r>
          </w:p>
        </w:tc>
        <w:tc>
          <w:tcPr>
            <w:tcW w:w="1229" w:type="dxa"/>
            <w:tcBorders>
              <w:top w:val="nil"/>
              <w:left w:val="nil"/>
              <w:bottom w:val="nil"/>
              <w:right w:val="nil"/>
            </w:tcBorders>
            <w:shd w:val="clear" w:color="auto" w:fill="auto"/>
            <w:noWrap/>
            <w:vAlign w:val="bottom"/>
            <w:hideMark/>
          </w:tcPr>
          <w:p w14:paraId="213BC4C8"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0.230148</w:t>
            </w:r>
          </w:p>
        </w:tc>
        <w:tc>
          <w:tcPr>
            <w:tcW w:w="1229" w:type="dxa"/>
            <w:tcBorders>
              <w:top w:val="nil"/>
              <w:left w:val="nil"/>
              <w:bottom w:val="nil"/>
              <w:right w:val="nil"/>
            </w:tcBorders>
            <w:shd w:val="clear" w:color="auto" w:fill="auto"/>
            <w:noWrap/>
            <w:vAlign w:val="bottom"/>
            <w:hideMark/>
          </w:tcPr>
          <w:p w14:paraId="0CF8E7EE"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0.629562</w:t>
            </w:r>
          </w:p>
        </w:tc>
        <w:tc>
          <w:tcPr>
            <w:tcW w:w="1229" w:type="dxa"/>
            <w:tcBorders>
              <w:top w:val="nil"/>
              <w:left w:val="nil"/>
              <w:bottom w:val="nil"/>
              <w:right w:val="nil"/>
            </w:tcBorders>
            <w:shd w:val="clear" w:color="auto" w:fill="auto"/>
            <w:noWrap/>
            <w:vAlign w:val="bottom"/>
            <w:hideMark/>
          </w:tcPr>
          <w:p w14:paraId="43E63C93"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0.356028</w:t>
            </w:r>
          </w:p>
        </w:tc>
        <w:tc>
          <w:tcPr>
            <w:tcW w:w="1076" w:type="dxa"/>
            <w:tcBorders>
              <w:top w:val="nil"/>
              <w:left w:val="nil"/>
              <w:bottom w:val="nil"/>
              <w:right w:val="nil"/>
            </w:tcBorders>
            <w:shd w:val="clear" w:color="auto" w:fill="auto"/>
            <w:noWrap/>
            <w:vAlign w:val="bottom"/>
            <w:hideMark/>
          </w:tcPr>
          <w:p w14:paraId="72AEA632" w14:textId="77777777" w:rsidR="00E00BBB" w:rsidRPr="001B0B7C" w:rsidDel="00E53F3B" w:rsidRDefault="00E00BBB" w:rsidP="00E00BBB">
            <w:pPr>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Idle</w:t>
            </w:r>
          </w:p>
        </w:tc>
      </w:tr>
      <w:tr w:rsidR="00E00BBB" w:rsidRPr="001B0B7C" w:rsidDel="00E53F3B" w14:paraId="47877879" w14:textId="77777777" w:rsidTr="00E00BBB">
        <w:trPr>
          <w:trHeight w:val="263"/>
        </w:trPr>
        <w:tc>
          <w:tcPr>
            <w:tcW w:w="1413" w:type="dxa"/>
            <w:tcBorders>
              <w:top w:val="nil"/>
              <w:left w:val="nil"/>
              <w:bottom w:val="nil"/>
              <w:right w:val="nil"/>
            </w:tcBorders>
            <w:shd w:val="clear" w:color="D9D9D9" w:fill="D9D9D9"/>
            <w:noWrap/>
            <w:vAlign w:val="bottom"/>
            <w:hideMark/>
          </w:tcPr>
          <w:p w14:paraId="504876D5"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0.204</w:t>
            </w:r>
          </w:p>
        </w:tc>
        <w:tc>
          <w:tcPr>
            <w:tcW w:w="2139" w:type="dxa"/>
            <w:tcBorders>
              <w:top w:val="nil"/>
              <w:left w:val="nil"/>
              <w:bottom w:val="nil"/>
              <w:right w:val="nil"/>
            </w:tcBorders>
            <w:shd w:val="clear" w:color="D9D9D9" w:fill="D9D9D9"/>
            <w:noWrap/>
            <w:vAlign w:val="bottom"/>
            <w:hideMark/>
          </w:tcPr>
          <w:p w14:paraId="07039AC1"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0.203</w:t>
            </w:r>
          </w:p>
        </w:tc>
        <w:tc>
          <w:tcPr>
            <w:tcW w:w="1589" w:type="dxa"/>
            <w:tcBorders>
              <w:top w:val="nil"/>
              <w:left w:val="nil"/>
              <w:bottom w:val="nil"/>
              <w:right w:val="nil"/>
            </w:tcBorders>
            <w:shd w:val="clear" w:color="D9D9D9" w:fill="D9D9D9"/>
            <w:noWrap/>
            <w:vAlign w:val="bottom"/>
            <w:hideMark/>
          </w:tcPr>
          <w:p w14:paraId="30549BA1"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0.48</w:t>
            </w:r>
          </w:p>
        </w:tc>
        <w:tc>
          <w:tcPr>
            <w:tcW w:w="1799" w:type="dxa"/>
            <w:tcBorders>
              <w:top w:val="nil"/>
              <w:left w:val="nil"/>
              <w:bottom w:val="nil"/>
              <w:right w:val="nil"/>
            </w:tcBorders>
            <w:shd w:val="clear" w:color="D9D9D9" w:fill="D9D9D9"/>
            <w:noWrap/>
            <w:vAlign w:val="bottom"/>
            <w:hideMark/>
          </w:tcPr>
          <w:p w14:paraId="38E34E33"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0.329</w:t>
            </w:r>
          </w:p>
        </w:tc>
        <w:tc>
          <w:tcPr>
            <w:tcW w:w="1572" w:type="dxa"/>
            <w:tcBorders>
              <w:top w:val="nil"/>
              <w:left w:val="nil"/>
              <w:bottom w:val="nil"/>
              <w:right w:val="nil"/>
            </w:tcBorders>
            <w:shd w:val="clear" w:color="D9D9D9" w:fill="D9D9D9"/>
            <w:noWrap/>
            <w:vAlign w:val="bottom"/>
            <w:hideMark/>
          </w:tcPr>
          <w:p w14:paraId="033BC4C9"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0.892</w:t>
            </w:r>
          </w:p>
        </w:tc>
        <w:tc>
          <w:tcPr>
            <w:tcW w:w="1229" w:type="dxa"/>
            <w:tcBorders>
              <w:top w:val="nil"/>
              <w:left w:val="nil"/>
              <w:bottom w:val="nil"/>
              <w:right w:val="nil"/>
            </w:tcBorders>
            <w:shd w:val="clear" w:color="D9D9D9" w:fill="D9D9D9"/>
            <w:noWrap/>
            <w:vAlign w:val="bottom"/>
            <w:hideMark/>
          </w:tcPr>
          <w:p w14:paraId="26F906B9"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0.625891</w:t>
            </w:r>
          </w:p>
        </w:tc>
        <w:tc>
          <w:tcPr>
            <w:tcW w:w="1229" w:type="dxa"/>
            <w:tcBorders>
              <w:top w:val="nil"/>
              <w:left w:val="nil"/>
              <w:bottom w:val="nil"/>
              <w:right w:val="nil"/>
            </w:tcBorders>
            <w:shd w:val="clear" w:color="D9D9D9" w:fill="D9D9D9"/>
            <w:noWrap/>
            <w:vAlign w:val="bottom"/>
            <w:hideMark/>
          </w:tcPr>
          <w:p w14:paraId="3A83A76C"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0.193692</w:t>
            </w:r>
          </w:p>
        </w:tc>
        <w:tc>
          <w:tcPr>
            <w:tcW w:w="1229" w:type="dxa"/>
            <w:tcBorders>
              <w:top w:val="nil"/>
              <w:left w:val="nil"/>
              <w:bottom w:val="nil"/>
              <w:right w:val="nil"/>
            </w:tcBorders>
            <w:shd w:val="clear" w:color="D9D9D9" w:fill="D9D9D9"/>
            <w:noWrap/>
            <w:vAlign w:val="bottom"/>
            <w:hideMark/>
          </w:tcPr>
          <w:p w14:paraId="67BABE43"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0.242459</w:t>
            </w:r>
          </w:p>
        </w:tc>
        <w:tc>
          <w:tcPr>
            <w:tcW w:w="1229" w:type="dxa"/>
            <w:tcBorders>
              <w:top w:val="nil"/>
              <w:left w:val="nil"/>
              <w:bottom w:val="nil"/>
              <w:right w:val="nil"/>
            </w:tcBorders>
            <w:shd w:val="clear" w:color="D9D9D9" w:fill="D9D9D9"/>
            <w:noWrap/>
            <w:vAlign w:val="bottom"/>
            <w:hideMark/>
          </w:tcPr>
          <w:p w14:paraId="0221FCFD"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0.153679</w:t>
            </w:r>
          </w:p>
        </w:tc>
        <w:tc>
          <w:tcPr>
            <w:tcW w:w="1229" w:type="dxa"/>
            <w:tcBorders>
              <w:top w:val="nil"/>
              <w:left w:val="nil"/>
              <w:bottom w:val="nil"/>
              <w:right w:val="nil"/>
            </w:tcBorders>
            <w:shd w:val="clear" w:color="D9D9D9" w:fill="D9D9D9"/>
            <w:noWrap/>
            <w:vAlign w:val="bottom"/>
            <w:hideMark/>
          </w:tcPr>
          <w:p w14:paraId="6CF337EB"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0.166561</w:t>
            </w:r>
          </w:p>
        </w:tc>
        <w:tc>
          <w:tcPr>
            <w:tcW w:w="1076" w:type="dxa"/>
            <w:tcBorders>
              <w:top w:val="nil"/>
              <w:left w:val="nil"/>
              <w:bottom w:val="nil"/>
              <w:right w:val="nil"/>
            </w:tcBorders>
            <w:shd w:val="clear" w:color="D9D9D9" w:fill="D9D9D9"/>
            <w:noWrap/>
            <w:vAlign w:val="bottom"/>
            <w:hideMark/>
          </w:tcPr>
          <w:p w14:paraId="49B5338D" w14:textId="77777777" w:rsidR="00E00BBB" w:rsidRPr="001B0B7C" w:rsidDel="00E53F3B" w:rsidRDefault="00E00BBB" w:rsidP="00E00BBB">
            <w:pPr>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Idle</w:t>
            </w:r>
          </w:p>
        </w:tc>
      </w:tr>
      <w:tr w:rsidR="00E00BBB" w:rsidRPr="001B0B7C" w:rsidDel="00E53F3B" w14:paraId="675D0BA4" w14:textId="77777777" w:rsidTr="00E00BBB">
        <w:trPr>
          <w:trHeight w:val="263"/>
        </w:trPr>
        <w:tc>
          <w:tcPr>
            <w:tcW w:w="1413" w:type="dxa"/>
            <w:tcBorders>
              <w:top w:val="nil"/>
              <w:left w:val="nil"/>
              <w:bottom w:val="nil"/>
              <w:right w:val="nil"/>
            </w:tcBorders>
            <w:shd w:val="clear" w:color="auto" w:fill="auto"/>
            <w:noWrap/>
            <w:vAlign w:val="bottom"/>
            <w:hideMark/>
          </w:tcPr>
          <w:p w14:paraId="3325820A"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0.68</w:t>
            </w:r>
          </w:p>
        </w:tc>
        <w:tc>
          <w:tcPr>
            <w:tcW w:w="2139" w:type="dxa"/>
            <w:tcBorders>
              <w:top w:val="nil"/>
              <w:left w:val="nil"/>
              <w:bottom w:val="nil"/>
              <w:right w:val="nil"/>
            </w:tcBorders>
            <w:shd w:val="clear" w:color="auto" w:fill="auto"/>
            <w:noWrap/>
            <w:vAlign w:val="bottom"/>
            <w:hideMark/>
          </w:tcPr>
          <w:p w14:paraId="40FA896F"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0.968</w:t>
            </w:r>
          </w:p>
        </w:tc>
        <w:tc>
          <w:tcPr>
            <w:tcW w:w="1589" w:type="dxa"/>
            <w:tcBorders>
              <w:top w:val="nil"/>
              <w:left w:val="nil"/>
              <w:bottom w:val="nil"/>
              <w:right w:val="nil"/>
            </w:tcBorders>
            <w:shd w:val="clear" w:color="auto" w:fill="auto"/>
            <w:noWrap/>
            <w:vAlign w:val="bottom"/>
            <w:hideMark/>
          </w:tcPr>
          <w:p w14:paraId="66772BF5"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0.805</w:t>
            </w:r>
          </w:p>
        </w:tc>
        <w:tc>
          <w:tcPr>
            <w:tcW w:w="1799" w:type="dxa"/>
            <w:tcBorders>
              <w:top w:val="nil"/>
              <w:left w:val="nil"/>
              <w:bottom w:val="nil"/>
              <w:right w:val="nil"/>
            </w:tcBorders>
            <w:shd w:val="clear" w:color="auto" w:fill="auto"/>
            <w:noWrap/>
            <w:vAlign w:val="bottom"/>
            <w:hideMark/>
          </w:tcPr>
          <w:p w14:paraId="04DE3E88"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0.465</w:t>
            </w:r>
          </w:p>
        </w:tc>
        <w:tc>
          <w:tcPr>
            <w:tcW w:w="1572" w:type="dxa"/>
            <w:tcBorders>
              <w:top w:val="nil"/>
              <w:left w:val="nil"/>
              <w:bottom w:val="nil"/>
              <w:right w:val="nil"/>
            </w:tcBorders>
            <w:shd w:val="clear" w:color="auto" w:fill="auto"/>
            <w:noWrap/>
            <w:vAlign w:val="bottom"/>
            <w:hideMark/>
          </w:tcPr>
          <w:p w14:paraId="5D11A9CB"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0.029</w:t>
            </w:r>
          </w:p>
        </w:tc>
        <w:tc>
          <w:tcPr>
            <w:tcW w:w="1229" w:type="dxa"/>
            <w:tcBorders>
              <w:top w:val="nil"/>
              <w:left w:val="nil"/>
              <w:bottom w:val="nil"/>
              <w:right w:val="nil"/>
            </w:tcBorders>
            <w:shd w:val="clear" w:color="auto" w:fill="auto"/>
            <w:noWrap/>
            <w:vAlign w:val="bottom"/>
            <w:hideMark/>
          </w:tcPr>
          <w:p w14:paraId="09ABA80B"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0.246246</w:t>
            </w:r>
          </w:p>
        </w:tc>
        <w:tc>
          <w:tcPr>
            <w:tcW w:w="1229" w:type="dxa"/>
            <w:tcBorders>
              <w:top w:val="nil"/>
              <w:left w:val="nil"/>
              <w:bottom w:val="nil"/>
              <w:right w:val="nil"/>
            </w:tcBorders>
            <w:shd w:val="clear" w:color="auto" w:fill="auto"/>
            <w:noWrap/>
            <w:vAlign w:val="bottom"/>
            <w:hideMark/>
          </w:tcPr>
          <w:p w14:paraId="195A5290"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0.080353</w:t>
            </w:r>
          </w:p>
        </w:tc>
        <w:tc>
          <w:tcPr>
            <w:tcW w:w="1229" w:type="dxa"/>
            <w:tcBorders>
              <w:top w:val="nil"/>
              <w:left w:val="nil"/>
              <w:bottom w:val="nil"/>
              <w:right w:val="nil"/>
            </w:tcBorders>
            <w:shd w:val="clear" w:color="auto" w:fill="auto"/>
            <w:noWrap/>
            <w:vAlign w:val="bottom"/>
            <w:hideMark/>
          </w:tcPr>
          <w:p w14:paraId="391E2A5E"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0.123761</w:t>
            </w:r>
          </w:p>
        </w:tc>
        <w:tc>
          <w:tcPr>
            <w:tcW w:w="1229" w:type="dxa"/>
            <w:tcBorders>
              <w:top w:val="nil"/>
              <w:left w:val="nil"/>
              <w:bottom w:val="nil"/>
              <w:right w:val="nil"/>
            </w:tcBorders>
            <w:shd w:val="clear" w:color="auto" w:fill="auto"/>
            <w:noWrap/>
            <w:vAlign w:val="bottom"/>
            <w:hideMark/>
          </w:tcPr>
          <w:p w14:paraId="554C19A3"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0.807537</w:t>
            </w:r>
          </w:p>
        </w:tc>
        <w:tc>
          <w:tcPr>
            <w:tcW w:w="1229" w:type="dxa"/>
            <w:tcBorders>
              <w:top w:val="nil"/>
              <w:left w:val="nil"/>
              <w:bottom w:val="nil"/>
              <w:right w:val="nil"/>
            </w:tcBorders>
            <w:shd w:val="clear" w:color="auto" w:fill="auto"/>
            <w:noWrap/>
            <w:vAlign w:val="bottom"/>
            <w:hideMark/>
          </w:tcPr>
          <w:p w14:paraId="6380529C"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0.135646</w:t>
            </w:r>
          </w:p>
        </w:tc>
        <w:tc>
          <w:tcPr>
            <w:tcW w:w="1076" w:type="dxa"/>
            <w:tcBorders>
              <w:top w:val="nil"/>
              <w:left w:val="nil"/>
              <w:bottom w:val="nil"/>
              <w:right w:val="nil"/>
            </w:tcBorders>
            <w:shd w:val="clear" w:color="auto" w:fill="auto"/>
            <w:noWrap/>
            <w:vAlign w:val="bottom"/>
            <w:hideMark/>
          </w:tcPr>
          <w:p w14:paraId="4CEE270D" w14:textId="77777777" w:rsidR="00E00BBB" w:rsidRPr="001B0B7C" w:rsidDel="00E53F3B" w:rsidRDefault="00E00BBB" w:rsidP="00E00BBB">
            <w:pPr>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Idle</w:t>
            </w:r>
          </w:p>
        </w:tc>
      </w:tr>
      <w:tr w:rsidR="00E00BBB" w:rsidRPr="001B0B7C" w:rsidDel="00E53F3B" w14:paraId="6050371E" w14:textId="77777777" w:rsidTr="00E00BBB">
        <w:trPr>
          <w:trHeight w:val="263"/>
        </w:trPr>
        <w:tc>
          <w:tcPr>
            <w:tcW w:w="1413" w:type="dxa"/>
            <w:tcBorders>
              <w:top w:val="nil"/>
              <w:left w:val="nil"/>
              <w:bottom w:val="nil"/>
              <w:right w:val="nil"/>
            </w:tcBorders>
            <w:shd w:val="clear" w:color="D9D9D9" w:fill="D9D9D9"/>
            <w:noWrap/>
            <w:vAlign w:val="bottom"/>
            <w:hideMark/>
          </w:tcPr>
          <w:p w14:paraId="77947E52"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0.093</w:t>
            </w:r>
          </w:p>
        </w:tc>
        <w:tc>
          <w:tcPr>
            <w:tcW w:w="2139" w:type="dxa"/>
            <w:tcBorders>
              <w:top w:val="nil"/>
              <w:left w:val="nil"/>
              <w:bottom w:val="nil"/>
              <w:right w:val="nil"/>
            </w:tcBorders>
            <w:shd w:val="clear" w:color="D9D9D9" w:fill="D9D9D9"/>
            <w:noWrap/>
            <w:vAlign w:val="bottom"/>
            <w:hideMark/>
          </w:tcPr>
          <w:p w14:paraId="16BF17A3"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0.175</w:t>
            </w:r>
          </w:p>
        </w:tc>
        <w:tc>
          <w:tcPr>
            <w:tcW w:w="1589" w:type="dxa"/>
            <w:tcBorders>
              <w:top w:val="nil"/>
              <w:left w:val="nil"/>
              <w:bottom w:val="nil"/>
              <w:right w:val="nil"/>
            </w:tcBorders>
            <w:shd w:val="clear" w:color="D9D9D9" w:fill="D9D9D9"/>
            <w:noWrap/>
            <w:vAlign w:val="bottom"/>
            <w:hideMark/>
          </w:tcPr>
          <w:p w14:paraId="3BFA87D4"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0.642</w:t>
            </w:r>
          </w:p>
        </w:tc>
        <w:tc>
          <w:tcPr>
            <w:tcW w:w="1799" w:type="dxa"/>
            <w:tcBorders>
              <w:top w:val="nil"/>
              <w:left w:val="nil"/>
              <w:bottom w:val="nil"/>
              <w:right w:val="nil"/>
            </w:tcBorders>
            <w:shd w:val="clear" w:color="D9D9D9" w:fill="D9D9D9"/>
            <w:noWrap/>
            <w:vAlign w:val="bottom"/>
            <w:hideMark/>
          </w:tcPr>
          <w:p w14:paraId="1539B206"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0.563</w:t>
            </w:r>
          </w:p>
        </w:tc>
        <w:tc>
          <w:tcPr>
            <w:tcW w:w="1572" w:type="dxa"/>
            <w:tcBorders>
              <w:top w:val="nil"/>
              <w:left w:val="nil"/>
              <w:bottom w:val="nil"/>
              <w:right w:val="nil"/>
            </w:tcBorders>
            <w:shd w:val="clear" w:color="D9D9D9" w:fill="D9D9D9"/>
            <w:noWrap/>
            <w:vAlign w:val="bottom"/>
            <w:hideMark/>
          </w:tcPr>
          <w:p w14:paraId="616F5A22"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0.875</w:t>
            </w:r>
          </w:p>
        </w:tc>
        <w:tc>
          <w:tcPr>
            <w:tcW w:w="1229" w:type="dxa"/>
            <w:tcBorders>
              <w:top w:val="nil"/>
              <w:left w:val="nil"/>
              <w:bottom w:val="nil"/>
              <w:right w:val="nil"/>
            </w:tcBorders>
            <w:shd w:val="clear" w:color="D9D9D9" w:fill="D9D9D9"/>
            <w:noWrap/>
            <w:vAlign w:val="bottom"/>
            <w:hideMark/>
          </w:tcPr>
          <w:p w14:paraId="07E1AEE9"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0.279503</w:t>
            </w:r>
          </w:p>
        </w:tc>
        <w:tc>
          <w:tcPr>
            <w:tcW w:w="1229" w:type="dxa"/>
            <w:tcBorders>
              <w:top w:val="nil"/>
              <w:left w:val="nil"/>
              <w:bottom w:val="nil"/>
              <w:right w:val="nil"/>
            </w:tcBorders>
            <w:shd w:val="clear" w:color="D9D9D9" w:fill="D9D9D9"/>
            <w:noWrap/>
            <w:vAlign w:val="bottom"/>
            <w:hideMark/>
          </w:tcPr>
          <w:p w14:paraId="77FFCAFA"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0.045658</w:t>
            </w:r>
          </w:p>
        </w:tc>
        <w:tc>
          <w:tcPr>
            <w:tcW w:w="1229" w:type="dxa"/>
            <w:tcBorders>
              <w:top w:val="nil"/>
              <w:left w:val="nil"/>
              <w:bottom w:val="nil"/>
              <w:right w:val="nil"/>
            </w:tcBorders>
            <w:shd w:val="clear" w:color="D9D9D9" w:fill="D9D9D9"/>
            <w:noWrap/>
            <w:vAlign w:val="bottom"/>
            <w:hideMark/>
          </w:tcPr>
          <w:p w14:paraId="2B1ACAB7"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0.207278</w:t>
            </w:r>
          </w:p>
        </w:tc>
        <w:tc>
          <w:tcPr>
            <w:tcW w:w="1229" w:type="dxa"/>
            <w:tcBorders>
              <w:top w:val="nil"/>
              <w:left w:val="nil"/>
              <w:bottom w:val="nil"/>
              <w:right w:val="nil"/>
            </w:tcBorders>
            <w:shd w:val="clear" w:color="D9D9D9" w:fill="D9D9D9"/>
            <w:noWrap/>
            <w:vAlign w:val="bottom"/>
            <w:hideMark/>
          </w:tcPr>
          <w:p w14:paraId="3DDF858E"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0.088724</w:t>
            </w:r>
          </w:p>
        </w:tc>
        <w:tc>
          <w:tcPr>
            <w:tcW w:w="1229" w:type="dxa"/>
            <w:tcBorders>
              <w:top w:val="nil"/>
              <w:left w:val="nil"/>
              <w:bottom w:val="nil"/>
              <w:right w:val="nil"/>
            </w:tcBorders>
            <w:shd w:val="clear" w:color="D9D9D9" w:fill="D9D9D9"/>
            <w:noWrap/>
            <w:vAlign w:val="bottom"/>
            <w:hideMark/>
          </w:tcPr>
          <w:p w14:paraId="43135F78"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0.505607</w:t>
            </w:r>
          </w:p>
        </w:tc>
        <w:tc>
          <w:tcPr>
            <w:tcW w:w="1076" w:type="dxa"/>
            <w:tcBorders>
              <w:top w:val="nil"/>
              <w:left w:val="nil"/>
              <w:bottom w:val="nil"/>
              <w:right w:val="nil"/>
            </w:tcBorders>
            <w:shd w:val="clear" w:color="D9D9D9" w:fill="D9D9D9"/>
            <w:noWrap/>
            <w:vAlign w:val="bottom"/>
            <w:hideMark/>
          </w:tcPr>
          <w:p w14:paraId="594251FD" w14:textId="77777777" w:rsidR="00E00BBB" w:rsidRPr="001B0B7C" w:rsidDel="00E53F3B" w:rsidRDefault="00E00BBB" w:rsidP="00E00BBB">
            <w:pPr>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Idle</w:t>
            </w:r>
          </w:p>
        </w:tc>
      </w:tr>
      <w:tr w:rsidR="00E00BBB" w:rsidRPr="001B0B7C" w:rsidDel="00E53F3B" w14:paraId="7B02A06A" w14:textId="77777777" w:rsidTr="00E00BBB">
        <w:trPr>
          <w:trHeight w:val="263"/>
        </w:trPr>
        <w:tc>
          <w:tcPr>
            <w:tcW w:w="1413" w:type="dxa"/>
            <w:tcBorders>
              <w:top w:val="nil"/>
              <w:left w:val="nil"/>
              <w:bottom w:val="nil"/>
              <w:right w:val="nil"/>
            </w:tcBorders>
            <w:shd w:val="clear" w:color="auto" w:fill="auto"/>
            <w:noWrap/>
            <w:vAlign w:val="bottom"/>
            <w:hideMark/>
          </w:tcPr>
          <w:p w14:paraId="005F5C6F"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0.277</w:t>
            </w:r>
          </w:p>
        </w:tc>
        <w:tc>
          <w:tcPr>
            <w:tcW w:w="2139" w:type="dxa"/>
            <w:tcBorders>
              <w:top w:val="nil"/>
              <w:left w:val="nil"/>
              <w:bottom w:val="nil"/>
              <w:right w:val="nil"/>
            </w:tcBorders>
            <w:shd w:val="clear" w:color="auto" w:fill="auto"/>
            <w:noWrap/>
            <w:vAlign w:val="bottom"/>
            <w:hideMark/>
          </w:tcPr>
          <w:p w14:paraId="6569BC54"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0.296</w:t>
            </w:r>
          </w:p>
        </w:tc>
        <w:tc>
          <w:tcPr>
            <w:tcW w:w="1589" w:type="dxa"/>
            <w:tcBorders>
              <w:top w:val="nil"/>
              <w:left w:val="nil"/>
              <w:bottom w:val="nil"/>
              <w:right w:val="nil"/>
            </w:tcBorders>
            <w:shd w:val="clear" w:color="auto" w:fill="auto"/>
            <w:noWrap/>
            <w:vAlign w:val="bottom"/>
            <w:hideMark/>
          </w:tcPr>
          <w:p w14:paraId="246AD097"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0.276</w:t>
            </w:r>
          </w:p>
        </w:tc>
        <w:tc>
          <w:tcPr>
            <w:tcW w:w="1799" w:type="dxa"/>
            <w:tcBorders>
              <w:top w:val="nil"/>
              <w:left w:val="nil"/>
              <w:bottom w:val="nil"/>
              <w:right w:val="nil"/>
            </w:tcBorders>
            <w:shd w:val="clear" w:color="auto" w:fill="auto"/>
            <w:noWrap/>
            <w:vAlign w:val="bottom"/>
            <w:hideMark/>
          </w:tcPr>
          <w:p w14:paraId="30D0EC33"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0.332</w:t>
            </w:r>
          </w:p>
        </w:tc>
        <w:tc>
          <w:tcPr>
            <w:tcW w:w="1572" w:type="dxa"/>
            <w:tcBorders>
              <w:top w:val="nil"/>
              <w:left w:val="nil"/>
              <w:bottom w:val="nil"/>
              <w:right w:val="nil"/>
            </w:tcBorders>
            <w:shd w:val="clear" w:color="auto" w:fill="auto"/>
            <w:noWrap/>
            <w:vAlign w:val="bottom"/>
            <w:hideMark/>
          </w:tcPr>
          <w:p w14:paraId="5A0234F8"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0.892</w:t>
            </w:r>
          </w:p>
        </w:tc>
        <w:tc>
          <w:tcPr>
            <w:tcW w:w="1229" w:type="dxa"/>
            <w:tcBorders>
              <w:top w:val="nil"/>
              <w:left w:val="nil"/>
              <w:bottom w:val="nil"/>
              <w:right w:val="nil"/>
            </w:tcBorders>
            <w:shd w:val="clear" w:color="auto" w:fill="auto"/>
            <w:noWrap/>
            <w:vAlign w:val="bottom"/>
            <w:hideMark/>
          </w:tcPr>
          <w:p w14:paraId="21B70322"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0.499199</w:t>
            </w:r>
          </w:p>
        </w:tc>
        <w:tc>
          <w:tcPr>
            <w:tcW w:w="1229" w:type="dxa"/>
            <w:tcBorders>
              <w:top w:val="nil"/>
              <w:left w:val="nil"/>
              <w:bottom w:val="nil"/>
              <w:right w:val="nil"/>
            </w:tcBorders>
            <w:shd w:val="clear" w:color="auto" w:fill="auto"/>
            <w:noWrap/>
            <w:vAlign w:val="bottom"/>
            <w:hideMark/>
          </w:tcPr>
          <w:p w14:paraId="04FFFE8E"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0.143897</w:t>
            </w:r>
          </w:p>
        </w:tc>
        <w:tc>
          <w:tcPr>
            <w:tcW w:w="1229" w:type="dxa"/>
            <w:tcBorders>
              <w:top w:val="nil"/>
              <w:left w:val="nil"/>
              <w:bottom w:val="nil"/>
              <w:right w:val="nil"/>
            </w:tcBorders>
            <w:shd w:val="clear" w:color="auto" w:fill="auto"/>
            <w:noWrap/>
            <w:vAlign w:val="bottom"/>
            <w:hideMark/>
          </w:tcPr>
          <w:p w14:paraId="6BD540D6"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0.269725</w:t>
            </w:r>
          </w:p>
        </w:tc>
        <w:tc>
          <w:tcPr>
            <w:tcW w:w="1229" w:type="dxa"/>
            <w:tcBorders>
              <w:top w:val="nil"/>
              <w:left w:val="nil"/>
              <w:bottom w:val="nil"/>
              <w:right w:val="nil"/>
            </w:tcBorders>
            <w:shd w:val="clear" w:color="auto" w:fill="auto"/>
            <w:noWrap/>
            <w:vAlign w:val="bottom"/>
            <w:hideMark/>
          </w:tcPr>
          <w:p w14:paraId="6F2534DF"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0.188664</w:t>
            </w:r>
          </w:p>
        </w:tc>
        <w:tc>
          <w:tcPr>
            <w:tcW w:w="1229" w:type="dxa"/>
            <w:tcBorders>
              <w:top w:val="nil"/>
              <w:left w:val="nil"/>
              <w:bottom w:val="nil"/>
              <w:right w:val="nil"/>
            </w:tcBorders>
            <w:shd w:val="clear" w:color="auto" w:fill="auto"/>
            <w:noWrap/>
            <w:vAlign w:val="bottom"/>
            <w:hideMark/>
          </w:tcPr>
          <w:p w14:paraId="016A34D8"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0.285462</w:t>
            </w:r>
          </w:p>
        </w:tc>
        <w:tc>
          <w:tcPr>
            <w:tcW w:w="1076" w:type="dxa"/>
            <w:tcBorders>
              <w:top w:val="nil"/>
              <w:left w:val="nil"/>
              <w:bottom w:val="nil"/>
              <w:right w:val="nil"/>
            </w:tcBorders>
            <w:shd w:val="clear" w:color="auto" w:fill="auto"/>
            <w:noWrap/>
            <w:vAlign w:val="bottom"/>
            <w:hideMark/>
          </w:tcPr>
          <w:p w14:paraId="6279F040" w14:textId="77777777" w:rsidR="00E00BBB" w:rsidRPr="001B0B7C" w:rsidDel="00E53F3B" w:rsidRDefault="00E00BBB" w:rsidP="00E00BBB">
            <w:pPr>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Idle</w:t>
            </w:r>
          </w:p>
        </w:tc>
      </w:tr>
      <w:tr w:rsidR="00E00BBB" w:rsidRPr="001B0B7C" w:rsidDel="00E53F3B" w14:paraId="47863683" w14:textId="77777777" w:rsidTr="00E00BBB">
        <w:trPr>
          <w:trHeight w:val="263"/>
        </w:trPr>
        <w:tc>
          <w:tcPr>
            <w:tcW w:w="1413" w:type="dxa"/>
            <w:tcBorders>
              <w:top w:val="nil"/>
              <w:left w:val="nil"/>
              <w:bottom w:val="single" w:sz="4" w:space="0" w:color="000000"/>
              <w:right w:val="nil"/>
            </w:tcBorders>
            <w:shd w:val="clear" w:color="D9D9D9" w:fill="D9D9D9"/>
            <w:noWrap/>
            <w:vAlign w:val="bottom"/>
            <w:hideMark/>
          </w:tcPr>
          <w:p w14:paraId="2ED0EDA8"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0.055</w:t>
            </w:r>
          </w:p>
        </w:tc>
        <w:tc>
          <w:tcPr>
            <w:tcW w:w="2139" w:type="dxa"/>
            <w:tcBorders>
              <w:top w:val="nil"/>
              <w:left w:val="nil"/>
              <w:bottom w:val="single" w:sz="4" w:space="0" w:color="000000"/>
              <w:right w:val="nil"/>
            </w:tcBorders>
            <w:shd w:val="clear" w:color="D9D9D9" w:fill="D9D9D9"/>
            <w:noWrap/>
            <w:vAlign w:val="bottom"/>
            <w:hideMark/>
          </w:tcPr>
          <w:p w14:paraId="203A1648"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0.095</w:t>
            </w:r>
          </w:p>
        </w:tc>
        <w:tc>
          <w:tcPr>
            <w:tcW w:w="1589" w:type="dxa"/>
            <w:tcBorders>
              <w:top w:val="nil"/>
              <w:left w:val="nil"/>
              <w:bottom w:val="single" w:sz="4" w:space="0" w:color="000000"/>
              <w:right w:val="nil"/>
            </w:tcBorders>
            <w:shd w:val="clear" w:color="D9D9D9" w:fill="D9D9D9"/>
            <w:noWrap/>
            <w:vAlign w:val="bottom"/>
            <w:hideMark/>
          </w:tcPr>
          <w:p w14:paraId="6F75903C"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0.783</w:t>
            </w:r>
          </w:p>
        </w:tc>
        <w:tc>
          <w:tcPr>
            <w:tcW w:w="1799" w:type="dxa"/>
            <w:tcBorders>
              <w:top w:val="nil"/>
              <w:left w:val="nil"/>
              <w:bottom w:val="single" w:sz="4" w:space="0" w:color="000000"/>
              <w:right w:val="nil"/>
            </w:tcBorders>
            <w:shd w:val="clear" w:color="D9D9D9" w:fill="D9D9D9"/>
            <w:noWrap/>
            <w:vAlign w:val="bottom"/>
            <w:hideMark/>
          </w:tcPr>
          <w:p w14:paraId="0C2B43F6"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0.699</w:t>
            </w:r>
          </w:p>
        </w:tc>
        <w:tc>
          <w:tcPr>
            <w:tcW w:w="1572" w:type="dxa"/>
            <w:tcBorders>
              <w:top w:val="nil"/>
              <w:left w:val="nil"/>
              <w:bottom w:val="single" w:sz="4" w:space="0" w:color="000000"/>
              <w:right w:val="nil"/>
            </w:tcBorders>
            <w:shd w:val="clear" w:color="D9D9D9" w:fill="D9D9D9"/>
            <w:noWrap/>
            <w:vAlign w:val="bottom"/>
            <w:hideMark/>
          </w:tcPr>
          <w:p w14:paraId="72DAF913"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0.935</w:t>
            </w:r>
          </w:p>
        </w:tc>
        <w:tc>
          <w:tcPr>
            <w:tcW w:w="1229" w:type="dxa"/>
            <w:tcBorders>
              <w:top w:val="nil"/>
              <w:left w:val="nil"/>
              <w:bottom w:val="single" w:sz="4" w:space="0" w:color="000000"/>
              <w:right w:val="nil"/>
            </w:tcBorders>
            <w:shd w:val="clear" w:color="D9D9D9" w:fill="D9D9D9"/>
            <w:noWrap/>
            <w:vAlign w:val="bottom"/>
            <w:hideMark/>
          </w:tcPr>
          <w:p w14:paraId="55923D65"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0.450997</w:t>
            </w:r>
          </w:p>
        </w:tc>
        <w:tc>
          <w:tcPr>
            <w:tcW w:w="1229" w:type="dxa"/>
            <w:tcBorders>
              <w:top w:val="nil"/>
              <w:left w:val="nil"/>
              <w:bottom w:val="single" w:sz="4" w:space="0" w:color="000000"/>
              <w:right w:val="nil"/>
            </w:tcBorders>
            <w:shd w:val="clear" w:color="D9D9D9" w:fill="D9D9D9"/>
            <w:noWrap/>
            <w:vAlign w:val="bottom"/>
            <w:hideMark/>
          </w:tcPr>
          <w:p w14:paraId="664A3051"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0.15394</w:t>
            </w:r>
          </w:p>
        </w:tc>
        <w:tc>
          <w:tcPr>
            <w:tcW w:w="1229" w:type="dxa"/>
            <w:tcBorders>
              <w:top w:val="nil"/>
              <w:left w:val="nil"/>
              <w:bottom w:val="single" w:sz="4" w:space="0" w:color="000000"/>
              <w:right w:val="nil"/>
            </w:tcBorders>
            <w:shd w:val="clear" w:color="D9D9D9" w:fill="D9D9D9"/>
            <w:noWrap/>
            <w:vAlign w:val="bottom"/>
            <w:hideMark/>
          </w:tcPr>
          <w:p w14:paraId="472C9174"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0.26307</w:t>
            </w:r>
          </w:p>
        </w:tc>
        <w:tc>
          <w:tcPr>
            <w:tcW w:w="1229" w:type="dxa"/>
            <w:tcBorders>
              <w:top w:val="nil"/>
              <w:left w:val="nil"/>
              <w:bottom w:val="single" w:sz="4" w:space="0" w:color="000000"/>
              <w:right w:val="nil"/>
            </w:tcBorders>
            <w:shd w:val="clear" w:color="D9D9D9" w:fill="D9D9D9"/>
            <w:noWrap/>
            <w:vAlign w:val="bottom"/>
            <w:hideMark/>
          </w:tcPr>
          <w:p w14:paraId="13D4FCEA"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0.350778</w:t>
            </w:r>
          </w:p>
        </w:tc>
        <w:tc>
          <w:tcPr>
            <w:tcW w:w="1229" w:type="dxa"/>
            <w:tcBorders>
              <w:top w:val="nil"/>
              <w:left w:val="nil"/>
              <w:bottom w:val="single" w:sz="4" w:space="0" w:color="000000"/>
              <w:right w:val="nil"/>
            </w:tcBorders>
            <w:shd w:val="clear" w:color="D9D9D9" w:fill="D9D9D9"/>
            <w:noWrap/>
            <w:vAlign w:val="bottom"/>
            <w:hideMark/>
          </w:tcPr>
          <w:p w14:paraId="6CF75474" w14:textId="77777777" w:rsidR="00E00BBB" w:rsidRPr="001B0B7C" w:rsidDel="00E53F3B" w:rsidRDefault="00E00BBB" w:rsidP="00E00BBB">
            <w:pPr>
              <w:jc w:val="right"/>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0.116282</w:t>
            </w:r>
          </w:p>
        </w:tc>
        <w:tc>
          <w:tcPr>
            <w:tcW w:w="1076" w:type="dxa"/>
            <w:tcBorders>
              <w:top w:val="nil"/>
              <w:left w:val="nil"/>
              <w:bottom w:val="single" w:sz="4" w:space="0" w:color="000000"/>
              <w:right w:val="nil"/>
            </w:tcBorders>
            <w:shd w:val="clear" w:color="D9D9D9" w:fill="D9D9D9"/>
            <w:noWrap/>
            <w:vAlign w:val="bottom"/>
            <w:hideMark/>
          </w:tcPr>
          <w:p w14:paraId="676FCFDD" w14:textId="77777777" w:rsidR="00E00BBB" w:rsidRPr="001B0B7C" w:rsidDel="00E53F3B" w:rsidRDefault="00E00BBB" w:rsidP="00E00BBB">
            <w:pPr>
              <w:rPr>
                <w:rFonts w:ascii="Times New Roman" w:eastAsia="Times New Roman" w:hAnsi="Times New Roman" w:cs="Times New Roman"/>
                <w:color w:val="000000"/>
                <w:sz w:val="20"/>
                <w:szCs w:val="20"/>
              </w:rPr>
            </w:pPr>
            <w:r w:rsidRPr="001B0B7C" w:rsidDel="00E53F3B">
              <w:rPr>
                <w:rFonts w:ascii="Times New Roman" w:eastAsia="Times New Roman" w:hAnsi="Times New Roman" w:cs="Times New Roman"/>
                <w:color w:val="000000"/>
                <w:sz w:val="20"/>
                <w:szCs w:val="20"/>
              </w:rPr>
              <w:t>Idle</w:t>
            </w:r>
          </w:p>
        </w:tc>
      </w:tr>
    </w:tbl>
    <w:p w14:paraId="64BF0760" w14:textId="77777777" w:rsidR="00C4347D" w:rsidRDefault="00C4347D" w:rsidP="0030478E">
      <w:pPr>
        <w:pStyle w:val="Caption"/>
        <w:keepNext/>
        <w:jc w:val="center"/>
      </w:pPr>
    </w:p>
    <w:p w14:paraId="0F8AD9B3" w14:textId="77777777" w:rsidR="00C4347D" w:rsidRDefault="00C4347D" w:rsidP="0030478E">
      <w:pPr>
        <w:pStyle w:val="Caption"/>
        <w:keepNext/>
        <w:jc w:val="center"/>
      </w:pPr>
    </w:p>
    <w:p w14:paraId="5CCE6A1D" w14:textId="77777777" w:rsidR="00C4347D" w:rsidRDefault="00C4347D" w:rsidP="0030478E">
      <w:pPr>
        <w:pStyle w:val="Caption"/>
        <w:keepNext/>
        <w:jc w:val="center"/>
      </w:pPr>
    </w:p>
    <w:p w14:paraId="3D1DA811" w14:textId="77777777" w:rsidR="0030478E" w:rsidRDefault="0030478E" w:rsidP="00E53F3B">
      <w:pPr>
        <w:pStyle w:val="Caption"/>
        <w:keepNext/>
        <w:jc w:val="center"/>
        <w:outlineLvl w:val="0"/>
      </w:pPr>
      <w:r>
        <w:t xml:space="preserve">Table </w:t>
      </w:r>
      <w:fldSimple w:instr=" SEQ Table \* ARABIC ">
        <w:r w:rsidR="00E53F3B">
          <w:rPr>
            <w:noProof/>
          </w:rPr>
          <w:t>3</w:t>
        </w:r>
      </w:fldSimple>
      <w:r>
        <w:t xml:space="preserve"> Sample of the data used in the analysis</w:t>
      </w:r>
    </w:p>
    <w:p w14:paraId="2867E4AA" w14:textId="77777777" w:rsidR="001B0B7C" w:rsidRPr="001B0B7C" w:rsidRDefault="001B0B7C" w:rsidP="001B0B7C"/>
    <w:p w14:paraId="5255AE28" w14:textId="60D553B0" w:rsidR="001B0B7C" w:rsidRDefault="001B0B7C" w:rsidP="001B0B7C">
      <w:pPr>
        <w:jc w:val="both"/>
        <w:rPr>
          <w:rFonts w:ascii="Times New Roman" w:hAnsi="Times New Roman" w:cs="Times New Roman"/>
          <w:sz w:val="22"/>
          <w:szCs w:val="22"/>
        </w:rPr>
        <w:sectPr w:rsidR="001B0B7C" w:rsidSect="001B0B7C">
          <w:pgSz w:w="16840" w:h="11900" w:orient="landscape"/>
          <w:pgMar w:top="720" w:right="1440" w:bottom="1440" w:left="1440" w:header="720" w:footer="720" w:gutter="0"/>
          <w:cols w:space="720"/>
          <w:docGrid w:linePitch="400"/>
        </w:sectPr>
      </w:pPr>
    </w:p>
    <w:p w14:paraId="6257F945" w14:textId="47B6FEB1" w:rsidR="001B0B7C" w:rsidRPr="001B0B7C" w:rsidRDefault="001B0B7C" w:rsidP="001B0B7C">
      <w:pPr>
        <w:jc w:val="both"/>
        <w:rPr>
          <w:rFonts w:ascii="Times New Roman" w:hAnsi="Times New Roman" w:cs="Times New Roman"/>
          <w:sz w:val="22"/>
          <w:szCs w:val="22"/>
        </w:rPr>
      </w:pPr>
    </w:p>
    <w:p w14:paraId="2AFAB014" w14:textId="77777777" w:rsidR="001B0B7C" w:rsidRPr="001B0B7C" w:rsidRDefault="001B0B7C" w:rsidP="001B0B7C">
      <w:pPr>
        <w:pStyle w:val="ListParagraph"/>
        <w:ind w:left="360"/>
        <w:jc w:val="both"/>
        <w:rPr>
          <w:rFonts w:ascii="Times New Roman" w:hAnsi="Times New Roman" w:cs="Times New Roman"/>
          <w:sz w:val="22"/>
          <w:szCs w:val="22"/>
        </w:rPr>
      </w:pPr>
    </w:p>
    <w:p w14:paraId="597C12E2" w14:textId="77777777" w:rsidR="0001293A" w:rsidRDefault="0001293A" w:rsidP="0001293A">
      <w:pPr>
        <w:jc w:val="both"/>
        <w:rPr>
          <w:rFonts w:ascii="Times New Roman" w:hAnsi="Times New Roman" w:cs="Times New Roman"/>
          <w:b/>
          <w:bCs/>
          <w:sz w:val="22"/>
          <w:szCs w:val="22"/>
        </w:rPr>
      </w:pPr>
    </w:p>
    <w:p w14:paraId="267C11FA" w14:textId="34122032" w:rsidR="00824C57" w:rsidRPr="00824C57" w:rsidRDefault="00341515" w:rsidP="00A823FE">
      <w:pPr>
        <w:pStyle w:val="ListParagraph"/>
        <w:numPr>
          <w:ilvl w:val="0"/>
          <w:numId w:val="1"/>
        </w:numPr>
        <w:jc w:val="both"/>
        <w:rPr>
          <w:rFonts w:ascii="Times New Roman" w:hAnsi="Times New Roman" w:cs="Times New Roman"/>
          <w:b/>
          <w:bCs/>
          <w:sz w:val="22"/>
          <w:szCs w:val="22"/>
        </w:rPr>
      </w:pPr>
      <w:r w:rsidRPr="00824C57">
        <w:rPr>
          <w:rFonts w:ascii="Times New Roman" w:hAnsi="Times New Roman" w:cs="Times New Roman"/>
          <w:b/>
          <w:bCs/>
          <w:sz w:val="22"/>
          <w:szCs w:val="22"/>
        </w:rPr>
        <w:t>References</w:t>
      </w:r>
    </w:p>
    <w:p w14:paraId="00CA647D" w14:textId="77777777" w:rsidR="00824C57" w:rsidRPr="00824C57" w:rsidRDefault="00824C57" w:rsidP="00A823FE">
      <w:pPr>
        <w:jc w:val="both"/>
        <w:rPr>
          <w:rFonts w:ascii="Times New Roman" w:hAnsi="Times New Roman" w:cs="Times New Roman"/>
          <w:sz w:val="22"/>
          <w:szCs w:val="22"/>
        </w:rPr>
      </w:pPr>
    </w:p>
    <w:p w14:paraId="6F7DB984" w14:textId="77777777" w:rsidR="00824C57" w:rsidRPr="00824C57" w:rsidRDefault="00824C57" w:rsidP="00A823FE">
      <w:pPr>
        <w:ind w:left="360"/>
        <w:jc w:val="both"/>
        <w:rPr>
          <w:rFonts w:ascii="Times New Roman" w:hAnsi="Times New Roman" w:cs="Times New Roman"/>
          <w:sz w:val="22"/>
          <w:szCs w:val="22"/>
        </w:rPr>
      </w:pPr>
      <w:r w:rsidRPr="00824C57">
        <w:rPr>
          <w:rFonts w:ascii="Times New Roman" w:hAnsi="Times New Roman" w:cs="Times New Roman"/>
          <w:sz w:val="22"/>
          <w:szCs w:val="22"/>
        </w:rPr>
        <w:t>Barrick, Murray R., and Michael K. Mount. </w:t>
      </w:r>
      <w:r w:rsidR="00E27D1D">
        <w:fldChar w:fldCharType="begin"/>
      </w:r>
      <w:r w:rsidR="00E27D1D">
        <w:instrText xml:space="preserve"> HYPERLINK "http://onlinelibrary.wiley.com/doi/10.1111/j.1744-6570.1991.tb00688.x/abstract" \t "_blank" </w:instrText>
      </w:r>
      <w:r w:rsidR="00E27D1D">
        <w:fldChar w:fldCharType="separate"/>
      </w:r>
      <w:r w:rsidRPr="00824C57">
        <w:rPr>
          <w:rStyle w:val="Hyperlink"/>
          <w:rFonts w:ascii="Times New Roman" w:hAnsi="Times New Roman" w:cs="Times New Roman"/>
          <w:i/>
          <w:iCs/>
          <w:sz w:val="22"/>
          <w:szCs w:val="22"/>
        </w:rPr>
        <w:t>The Big Five Personality Dimensions and Job Performance: A Meta-Analysis.</w:t>
      </w:r>
      <w:r w:rsidR="00E27D1D">
        <w:rPr>
          <w:rStyle w:val="Hyperlink"/>
          <w:rFonts w:ascii="Times New Roman" w:hAnsi="Times New Roman" w:cs="Times New Roman"/>
          <w:i/>
          <w:iCs/>
          <w:sz w:val="22"/>
          <w:szCs w:val="22"/>
        </w:rPr>
        <w:fldChar w:fldCharType="end"/>
      </w:r>
      <w:r w:rsidRPr="00824C57">
        <w:rPr>
          <w:rFonts w:ascii="Times New Roman" w:hAnsi="Times New Roman" w:cs="Times New Roman"/>
          <w:sz w:val="22"/>
          <w:szCs w:val="22"/>
        </w:rPr>
        <w:t> Personnel Psychology, Vol. 44(1) (March 1991): pp. 1-26.</w:t>
      </w:r>
    </w:p>
    <w:p w14:paraId="1F00FA72" w14:textId="77777777" w:rsidR="00824C57" w:rsidRPr="00824C57" w:rsidRDefault="00824C57" w:rsidP="00A823FE">
      <w:pPr>
        <w:ind w:left="360"/>
        <w:jc w:val="both"/>
        <w:rPr>
          <w:rFonts w:ascii="Times New Roman" w:hAnsi="Times New Roman" w:cs="Times New Roman"/>
          <w:sz w:val="22"/>
          <w:szCs w:val="22"/>
        </w:rPr>
      </w:pPr>
    </w:p>
    <w:p w14:paraId="4543004E" w14:textId="77777777" w:rsidR="00824C57" w:rsidRPr="00824C57" w:rsidRDefault="00824C57" w:rsidP="00A823FE">
      <w:pPr>
        <w:ind w:left="360"/>
        <w:jc w:val="both"/>
        <w:rPr>
          <w:rFonts w:ascii="Times New Roman" w:hAnsi="Times New Roman" w:cs="Times New Roman"/>
          <w:sz w:val="22"/>
          <w:szCs w:val="22"/>
        </w:rPr>
      </w:pPr>
      <w:r w:rsidRPr="00824C57">
        <w:rPr>
          <w:rFonts w:ascii="Times New Roman" w:hAnsi="Times New Roman" w:cs="Times New Roman"/>
          <w:sz w:val="22"/>
          <w:szCs w:val="22"/>
        </w:rPr>
        <w:t>Bradley, Margaret M., and Peter J. Lang. </w:t>
      </w:r>
      <w:r w:rsidR="00E27D1D">
        <w:fldChar w:fldCharType="begin"/>
      </w:r>
      <w:r w:rsidR="00E27D1D">
        <w:instrText xml:space="preserve"> HYPERLINK "http://www.researchgate.net/publication/239604183_Affective_Norms_for_English_Words_%28ANEW%29_Instruction_Manual_and_Affective_Ratings" \t "_blank" </w:instrText>
      </w:r>
      <w:r w:rsidR="00E27D1D">
        <w:fldChar w:fldCharType="separate"/>
      </w:r>
      <w:r w:rsidRPr="00824C57">
        <w:rPr>
          <w:rStyle w:val="Hyperlink"/>
          <w:rFonts w:ascii="Times New Roman" w:hAnsi="Times New Roman" w:cs="Times New Roman"/>
          <w:i/>
          <w:iCs/>
          <w:sz w:val="22"/>
          <w:szCs w:val="22"/>
        </w:rPr>
        <w:t>Affective Norms for English Words (ANEW) Instruction Manual and Affective Ratings.</w:t>
      </w:r>
      <w:r w:rsidR="00E27D1D">
        <w:rPr>
          <w:rStyle w:val="Hyperlink"/>
          <w:rFonts w:ascii="Times New Roman" w:hAnsi="Times New Roman" w:cs="Times New Roman"/>
          <w:i/>
          <w:iCs/>
          <w:sz w:val="22"/>
          <w:szCs w:val="22"/>
        </w:rPr>
        <w:fldChar w:fldCharType="end"/>
      </w:r>
      <w:r w:rsidRPr="00824C57">
        <w:rPr>
          <w:rFonts w:ascii="Times New Roman" w:hAnsi="Times New Roman" w:cs="Times New Roman"/>
          <w:sz w:val="22"/>
          <w:szCs w:val="22"/>
        </w:rPr>
        <w:t> Technical Report C-1, The Center for Research in Psychophysiology, University of Florida (1999).</w:t>
      </w:r>
    </w:p>
    <w:p w14:paraId="0394A72F" w14:textId="77777777" w:rsidR="00824C57" w:rsidRPr="00824C57" w:rsidRDefault="00824C57" w:rsidP="00A823FE">
      <w:pPr>
        <w:ind w:left="360"/>
        <w:jc w:val="both"/>
        <w:rPr>
          <w:rFonts w:ascii="Times New Roman" w:hAnsi="Times New Roman" w:cs="Times New Roman"/>
          <w:sz w:val="22"/>
          <w:szCs w:val="22"/>
        </w:rPr>
      </w:pPr>
    </w:p>
    <w:p w14:paraId="366F7F63" w14:textId="77777777" w:rsidR="00824C57" w:rsidRPr="00824C57" w:rsidRDefault="00824C57" w:rsidP="00A823FE">
      <w:pPr>
        <w:ind w:left="360"/>
        <w:jc w:val="both"/>
        <w:rPr>
          <w:rFonts w:ascii="Times New Roman" w:hAnsi="Times New Roman" w:cs="Times New Roman"/>
          <w:sz w:val="22"/>
          <w:szCs w:val="22"/>
        </w:rPr>
      </w:pPr>
      <w:r w:rsidRPr="00824C57">
        <w:rPr>
          <w:rFonts w:ascii="Times New Roman" w:hAnsi="Times New Roman" w:cs="Times New Roman"/>
          <w:sz w:val="22"/>
          <w:szCs w:val="22"/>
        </w:rPr>
        <w:t>Byron, Kristin. </w:t>
      </w:r>
      <w:r w:rsidR="00E27D1D">
        <w:fldChar w:fldCharType="begin"/>
      </w:r>
      <w:r w:rsidR="00E27D1D">
        <w:instrText xml:space="preserve"> HYPERLINK "http://amr.aom.org/content/33/2/309.short" \t "_blank" </w:instrText>
      </w:r>
      <w:r w:rsidR="00E27D1D">
        <w:fldChar w:fldCharType="separate"/>
      </w:r>
      <w:r w:rsidRPr="00824C57">
        <w:rPr>
          <w:rStyle w:val="Hyperlink"/>
          <w:rFonts w:ascii="Times New Roman" w:hAnsi="Times New Roman" w:cs="Times New Roman"/>
          <w:i/>
          <w:iCs/>
          <w:sz w:val="22"/>
          <w:szCs w:val="22"/>
        </w:rPr>
        <w:t>Carrying too Heavy a Load? The Communication and Miscommunication of Emotion by Email.</w:t>
      </w:r>
      <w:r w:rsidR="00E27D1D">
        <w:rPr>
          <w:rStyle w:val="Hyperlink"/>
          <w:rFonts w:ascii="Times New Roman" w:hAnsi="Times New Roman" w:cs="Times New Roman"/>
          <w:i/>
          <w:iCs/>
          <w:sz w:val="22"/>
          <w:szCs w:val="22"/>
        </w:rPr>
        <w:fldChar w:fldCharType="end"/>
      </w:r>
      <w:r w:rsidRPr="00824C57">
        <w:rPr>
          <w:rFonts w:ascii="Times New Roman" w:hAnsi="Times New Roman" w:cs="Times New Roman"/>
          <w:sz w:val="22"/>
          <w:szCs w:val="22"/>
        </w:rPr>
        <w:t> Academy of Management Review, Vol. 33(2) (2008): pp. 309-327.</w:t>
      </w:r>
    </w:p>
    <w:p w14:paraId="78DE594A" w14:textId="77777777" w:rsidR="00824C57" w:rsidRPr="00824C57" w:rsidRDefault="00824C57" w:rsidP="00A823FE">
      <w:pPr>
        <w:ind w:left="360"/>
        <w:jc w:val="both"/>
        <w:rPr>
          <w:rFonts w:ascii="Times New Roman" w:hAnsi="Times New Roman" w:cs="Times New Roman"/>
          <w:sz w:val="22"/>
          <w:szCs w:val="22"/>
        </w:rPr>
      </w:pPr>
    </w:p>
    <w:p w14:paraId="6E76C4A4" w14:textId="77777777" w:rsidR="00824C57" w:rsidRPr="00824C57" w:rsidRDefault="00824C57" w:rsidP="00A823FE">
      <w:pPr>
        <w:ind w:left="360"/>
        <w:jc w:val="both"/>
        <w:rPr>
          <w:rFonts w:ascii="Times New Roman" w:hAnsi="Times New Roman" w:cs="Times New Roman"/>
          <w:sz w:val="22"/>
          <w:szCs w:val="22"/>
        </w:rPr>
      </w:pPr>
      <w:r w:rsidRPr="00824C57">
        <w:rPr>
          <w:rFonts w:ascii="Times New Roman" w:hAnsi="Times New Roman" w:cs="Times New Roman"/>
          <w:sz w:val="22"/>
          <w:szCs w:val="22"/>
        </w:rPr>
        <w:t>Chen, Jilin, Gary Hsieh, Jalal Mahmud, and Jeffrey Nichols. </w:t>
      </w:r>
      <w:r w:rsidR="00E27D1D">
        <w:fldChar w:fldCharType="begin"/>
      </w:r>
      <w:r w:rsidR="00E27D1D">
        <w:instrText xml:space="preserve"> HYPERLINK "http://dl.acm.org/citation.cfm?id</w:instrText>
      </w:r>
      <w:r w:rsidR="00E27D1D">
        <w:instrText xml:space="preserve">=2531608" \t "_blank" </w:instrText>
      </w:r>
      <w:r w:rsidR="00E27D1D">
        <w:fldChar w:fldCharType="separate"/>
      </w:r>
      <w:r w:rsidRPr="00824C57">
        <w:rPr>
          <w:rStyle w:val="Hyperlink"/>
          <w:rFonts w:ascii="Times New Roman" w:hAnsi="Times New Roman" w:cs="Times New Roman"/>
          <w:i/>
          <w:iCs/>
          <w:sz w:val="22"/>
          <w:szCs w:val="22"/>
        </w:rPr>
        <w:t>Understanding Individuals' Personal Values from Social Media Word Use.</w:t>
      </w:r>
      <w:r w:rsidR="00E27D1D">
        <w:rPr>
          <w:rStyle w:val="Hyperlink"/>
          <w:rFonts w:ascii="Times New Roman" w:hAnsi="Times New Roman" w:cs="Times New Roman"/>
          <w:i/>
          <w:iCs/>
          <w:sz w:val="22"/>
          <w:szCs w:val="22"/>
        </w:rPr>
        <w:fldChar w:fldCharType="end"/>
      </w:r>
      <w:r w:rsidRPr="00824C57">
        <w:rPr>
          <w:rFonts w:ascii="Times New Roman" w:hAnsi="Times New Roman" w:cs="Times New Roman"/>
          <w:sz w:val="22"/>
          <w:szCs w:val="22"/>
        </w:rPr>
        <w:t> Proceedings of the ACM Conference on Computer Supported Cooperative Work &amp; Social Computing (2014): pp. 405-414.</w:t>
      </w:r>
    </w:p>
    <w:p w14:paraId="051453F6" w14:textId="77777777" w:rsidR="00824C57" w:rsidRPr="00824C57" w:rsidRDefault="00824C57" w:rsidP="00A823FE">
      <w:pPr>
        <w:ind w:left="360"/>
        <w:jc w:val="both"/>
        <w:rPr>
          <w:rFonts w:ascii="Times New Roman" w:hAnsi="Times New Roman" w:cs="Times New Roman"/>
          <w:sz w:val="22"/>
          <w:szCs w:val="22"/>
        </w:rPr>
      </w:pPr>
    </w:p>
    <w:p w14:paraId="5D62B2F3" w14:textId="77777777" w:rsidR="00824C57" w:rsidRPr="00824C57" w:rsidRDefault="00824C57" w:rsidP="00A823FE">
      <w:pPr>
        <w:ind w:left="360"/>
        <w:jc w:val="both"/>
        <w:rPr>
          <w:rFonts w:ascii="Times New Roman" w:hAnsi="Times New Roman" w:cs="Times New Roman"/>
          <w:sz w:val="22"/>
          <w:szCs w:val="22"/>
        </w:rPr>
      </w:pPr>
      <w:r w:rsidRPr="00824C57">
        <w:rPr>
          <w:rFonts w:ascii="Times New Roman" w:hAnsi="Times New Roman" w:cs="Times New Roman"/>
          <w:sz w:val="22"/>
          <w:szCs w:val="22"/>
        </w:rPr>
        <w:t>Costa, Paul T., Jr., and Robert R. McCrae. </w:t>
      </w:r>
      <w:r w:rsidRPr="00824C57">
        <w:rPr>
          <w:rFonts w:ascii="Times New Roman" w:hAnsi="Times New Roman" w:cs="Times New Roman"/>
          <w:i/>
          <w:iCs/>
          <w:sz w:val="22"/>
          <w:szCs w:val="22"/>
        </w:rPr>
        <w:t>Revised NEO Personality Inventory (NEO-PI-R) and NEO Five-Factor Inventory (NEO-FFI) Manual.</w:t>
      </w:r>
      <w:r w:rsidRPr="00824C57">
        <w:rPr>
          <w:rFonts w:ascii="Times New Roman" w:hAnsi="Times New Roman" w:cs="Times New Roman"/>
          <w:sz w:val="22"/>
          <w:szCs w:val="22"/>
        </w:rPr>
        <w:t> Odessa, FL: Psychological Assessment Resources (1992).</w:t>
      </w:r>
    </w:p>
    <w:p w14:paraId="77E5C361" w14:textId="77777777" w:rsidR="00824C57" w:rsidRPr="00824C57" w:rsidRDefault="00824C57" w:rsidP="00A823FE">
      <w:pPr>
        <w:ind w:left="360"/>
        <w:jc w:val="both"/>
        <w:rPr>
          <w:rFonts w:ascii="Times New Roman" w:hAnsi="Times New Roman" w:cs="Times New Roman"/>
          <w:sz w:val="22"/>
          <w:szCs w:val="22"/>
        </w:rPr>
      </w:pPr>
    </w:p>
    <w:p w14:paraId="2E77F95B" w14:textId="77777777" w:rsidR="00824C57" w:rsidRPr="00824C57" w:rsidRDefault="00824C57" w:rsidP="00A823FE">
      <w:pPr>
        <w:ind w:left="360"/>
        <w:jc w:val="both"/>
        <w:rPr>
          <w:rFonts w:ascii="Times New Roman" w:hAnsi="Times New Roman" w:cs="Times New Roman"/>
          <w:sz w:val="22"/>
          <w:szCs w:val="22"/>
        </w:rPr>
      </w:pPr>
      <w:proofErr w:type="spellStart"/>
      <w:r w:rsidRPr="00824C57">
        <w:rPr>
          <w:rFonts w:ascii="Times New Roman" w:hAnsi="Times New Roman" w:cs="Times New Roman"/>
          <w:sz w:val="22"/>
          <w:szCs w:val="22"/>
        </w:rPr>
        <w:t>DiMicco</w:t>
      </w:r>
      <w:proofErr w:type="spellEnd"/>
      <w:r w:rsidRPr="00824C57">
        <w:rPr>
          <w:rFonts w:ascii="Times New Roman" w:hAnsi="Times New Roman" w:cs="Times New Roman"/>
          <w:sz w:val="22"/>
          <w:szCs w:val="22"/>
        </w:rPr>
        <w:t>, Joan M., and David R. Millen. </w:t>
      </w:r>
      <w:r w:rsidR="00E27D1D">
        <w:fldChar w:fldCharType="begin"/>
      </w:r>
      <w:r w:rsidR="00E27D1D">
        <w:instrText xml:space="preserve"> HYPERLINK "http://dl.acm.org/citation.cfm?id=1316682" \t "_blank" </w:instrText>
      </w:r>
      <w:r w:rsidR="00E27D1D">
        <w:fldChar w:fldCharType="separate"/>
      </w:r>
      <w:r w:rsidRPr="00824C57">
        <w:rPr>
          <w:rStyle w:val="Hyperlink"/>
          <w:rFonts w:ascii="Times New Roman" w:hAnsi="Times New Roman" w:cs="Times New Roman"/>
          <w:i/>
          <w:iCs/>
          <w:sz w:val="22"/>
          <w:szCs w:val="22"/>
        </w:rPr>
        <w:t>Identity Management: Multiple Presentations of Self in Facebook.</w:t>
      </w:r>
      <w:r w:rsidR="00E27D1D">
        <w:rPr>
          <w:rStyle w:val="Hyperlink"/>
          <w:rFonts w:ascii="Times New Roman" w:hAnsi="Times New Roman" w:cs="Times New Roman"/>
          <w:i/>
          <w:iCs/>
          <w:sz w:val="22"/>
          <w:szCs w:val="22"/>
        </w:rPr>
        <w:fldChar w:fldCharType="end"/>
      </w:r>
      <w:r w:rsidRPr="00824C57">
        <w:rPr>
          <w:rFonts w:ascii="Times New Roman" w:hAnsi="Times New Roman" w:cs="Times New Roman"/>
          <w:sz w:val="22"/>
          <w:szCs w:val="22"/>
        </w:rPr>
        <w:t> In Proceedings of the 2007 International ACM Conference on Supporting Group Work (2007). pp. 383-386. New York, NY, USA: ACM.</w:t>
      </w:r>
    </w:p>
    <w:p w14:paraId="4BA5F32C" w14:textId="77777777" w:rsidR="00824C57" w:rsidRPr="00824C57" w:rsidRDefault="00824C57" w:rsidP="00A823FE">
      <w:pPr>
        <w:ind w:left="360"/>
        <w:jc w:val="both"/>
        <w:rPr>
          <w:rFonts w:ascii="Times New Roman" w:hAnsi="Times New Roman" w:cs="Times New Roman"/>
          <w:sz w:val="22"/>
          <w:szCs w:val="22"/>
        </w:rPr>
      </w:pPr>
      <w:r w:rsidRPr="00824C57">
        <w:rPr>
          <w:rFonts w:ascii="Times New Roman" w:hAnsi="Times New Roman" w:cs="Times New Roman"/>
          <w:sz w:val="22"/>
          <w:szCs w:val="22"/>
        </w:rPr>
        <w:t>Fast, Lisa A., and David C. Funder. </w:t>
      </w:r>
      <w:r w:rsidR="00E27D1D">
        <w:fldChar w:fldCharType="begin"/>
      </w:r>
      <w:r w:rsidR="00E27D1D">
        <w:instrText xml:space="preserve"> HYPERLINK "http://www.ncbi</w:instrText>
      </w:r>
      <w:r w:rsidR="00E27D1D">
        <w:instrText xml:space="preserve">.nlm.nih.gov/pubmed/18211181" \t "_blank" </w:instrText>
      </w:r>
      <w:r w:rsidR="00E27D1D">
        <w:fldChar w:fldCharType="separate"/>
      </w:r>
      <w:r w:rsidRPr="00824C57">
        <w:rPr>
          <w:rStyle w:val="Hyperlink"/>
          <w:rFonts w:ascii="Times New Roman" w:hAnsi="Times New Roman" w:cs="Times New Roman"/>
          <w:i/>
          <w:iCs/>
          <w:sz w:val="22"/>
          <w:szCs w:val="22"/>
        </w:rPr>
        <w:t>Personality as Manifest in Word Use: Correlations with Self-Report, Acquaintance Report, and Behavior.</w:t>
      </w:r>
      <w:r w:rsidR="00E27D1D">
        <w:rPr>
          <w:rStyle w:val="Hyperlink"/>
          <w:rFonts w:ascii="Times New Roman" w:hAnsi="Times New Roman" w:cs="Times New Roman"/>
          <w:i/>
          <w:iCs/>
          <w:sz w:val="22"/>
          <w:szCs w:val="22"/>
        </w:rPr>
        <w:fldChar w:fldCharType="end"/>
      </w:r>
      <w:r w:rsidRPr="00824C57">
        <w:rPr>
          <w:rFonts w:ascii="Times New Roman" w:hAnsi="Times New Roman" w:cs="Times New Roman"/>
          <w:sz w:val="22"/>
          <w:szCs w:val="22"/>
        </w:rPr>
        <w:t> Journal of Personality and Social Psychology, Vol. 94(2) (2008).</w:t>
      </w:r>
    </w:p>
    <w:p w14:paraId="629BE022" w14:textId="77777777" w:rsidR="00824C57" w:rsidRPr="00824C57" w:rsidRDefault="00824C57" w:rsidP="00A823FE">
      <w:pPr>
        <w:ind w:left="360"/>
        <w:jc w:val="both"/>
        <w:rPr>
          <w:rFonts w:ascii="Times New Roman" w:hAnsi="Times New Roman" w:cs="Times New Roman"/>
          <w:sz w:val="22"/>
          <w:szCs w:val="22"/>
        </w:rPr>
      </w:pPr>
    </w:p>
    <w:p w14:paraId="386EB407" w14:textId="77777777" w:rsidR="00824C57" w:rsidRPr="00824C57" w:rsidRDefault="00824C57" w:rsidP="00A823FE">
      <w:pPr>
        <w:ind w:left="360"/>
        <w:jc w:val="both"/>
        <w:rPr>
          <w:rFonts w:ascii="Times New Roman" w:hAnsi="Times New Roman" w:cs="Times New Roman"/>
          <w:sz w:val="22"/>
          <w:szCs w:val="22"/>
        </w:rPr>
      </w:pPr>
      <w:proofErr w:type="spellStart"/>
      <w:r w:rsidRPr="00824C57">
        <w:rPr>
          <w:rFonts w:ascii="Times New Roman" w:hAnsi="Times New Roman" w:cs="Times New Roman"/>
          <w:sz w:val="22"/>
          <w:szCs w:val="22"/>
        </w:rPr>
        <w:t>Fellbaum</w:t>
      </w:r>
      <w:proofErr w:type="spellEnd"/>
      <w:r w:rsidRPr="00824C57">
        <w:rPr>
          <w:rFonts w:ascii="Times New Roman" w:hAnsi="Times New Roman" w:cs="Times New Roman"/>
          <w:sz w:val="22"/>
          <w:szCs w:val="22"/>
        </w:rPr>
        <w:t>, Christiane. </w:t>
      </w:r>
      <w:r w:rsidR="00E27D1D">
        <w:fldChar w:fldCharType="begin"/>
      </w:r>
      <w:r w:rsidR="00E27D1D">
        <w:instrText xml:space="preserve"> HYPERLINK "http://p</w:instrText>
      </w:r>
      <w:r w:rsidR="00E27D1D">
        <w:instrText xml:space="preserve">hilpapers.org/rec/FELWAW" \t "_blank" </w:instrText>
      </w:r>
      <w:r w:rsidR="00E27D1D">
        <w:fldChar w:fldCharType="separate"/>
      </w:r>
      <w:r w:rsidRPr="00824C57">
        <w:rPr>
          <w:rStyle w:val="Hyperlink"/>
          <w:rFonts w:ascii="Times New Roman" w:hAnsi="Times New Roman" w:cs="Times New Roman"/>
          <w:i/>
          <w:iCs/>
          <w:sz w:val="22"/>
          <w:szCs w:val="22"/>
        </w:rPr>
        <w:t xml:space="preserve">WordNet and </w:t>
      </w:r>
      <w:proofErr w:type="spellStart"/>
      <w:r w:rsidRPr="00824C57">
        <w:rPr>
          <w:rStyle w:val="Hyperlink"/>
          <w:rFonts w:ascii="Times New Roman" w:hAnsi="Times New Roman" w:cs="Times New Roman"/>
          <w:i/>
          <w:iCs/>
          <w:sz w:val="22"/>
          <w:szCs w:val="22"/>
        </w:rPr>
        <w:t>wordnets</w:t>
      </w:r>
      <w:proofErr w:type="spellEnd"/>
      <w:r w:rsidRPr="00824C57">
        <w:rPr>
          <w:rStyle w:val="Hyperlink"/>
          <w:rFonts w:ascii="Times New Roman" w:hAnsi="Times New Roman" w:cs="Times New Roman"/>
          <w:i/>
          <w:iCs/>
          <w:sz w:val="22"/>
          <w:szCs w:val="22"/>
        </w:rPr>
        <w:t>.</w:t>
      </w:r>
      <w:r w:rsidR="00E27D1D">
        <w:rPr>
          <w:rStyle w:val="Hyperlink"/>
          <w:rFonts w:ascii="Times New Roman" w:hAnsi="Times New Roman" w:cs="Times New Roman"/>
          <w:i/>
          <w:iCs/>
          <w:sz w:val="22"/>
          <w:szCs w:val="22"/>
        </w:rPr>
        <w:fldChar w:fldCharType="end"/>
      </w:r>
      <w:r w:rsidRPr="00824C57">
        <w:rPr>
          <w:rFonts w:ascii="Times New Roman" w:hAnsi="Times New Roman" w:cs="Times New Roman"/>
          <w:sz w:val="22"/>
          <w:szCs w:val="22"/>
        </w:rPr>
        <w:t> In Alex Barber (ed.), Encyclopedia of Language and Linguistics, Second Edition, Oxford: Elsevier (2005): pp. 665-670.</w:t>
      </w:r>
    </w:p>
    <w:p w14:paraId="10F25A5C" w14:textId="77777777" w:rsidR="00824C57" w:rsidRPr="00824C57" w:rsidRDefault="00824C57" w:rsidP="00A823FE">
      <w:pPr>
        <w:ind w:left="360"/>
        <w:jc w:val="both"/>
        <w:rPr>
          <w:rFonts w:ascii="Times New Roman" w:hAnsi="Times New Roman" w:cs="Times New Roman"/>
          <w:sz w:val="22"/>
          <w:szCs w:val="22"/>
        </w:rPr>
      </w:pPr>
    </w:p>
    <w:p w14:paraId="09FD509B" w14:textId="77777777" w:rsidR="00824C57" w:rsidRPr="00824C57" w:rsidRDefault="00824C57" w:rsidP="00A823FE">
      <w:pPr>
        <w:ind w:left="360"/>
        <w:jc w:val="both"/>
        <w:rPr>
          <w:rFonts w:ascii="Times New Roman" w:hAnsi="Times New Roman" w:cs="Times New Roman"/>
          <w:sz w:val="22"/>
          <w:szCs w:val="22"/>
        </w:rPr>
      </w:pPr>
      <w:r w:rsidRPr="00824C57">
        <w:rPr>
          <w:rFonts w:ascii="Times New Roman" w:hAnsi="Times New Roman" w:cs="Times New Roman"/>
          <w:sz w:val="22"/>
          <w:szCs w:val="22"/>
        </w:rPr>
        <w:t xml:space="preserve">Gill, Alastair J., Scott </w:t>
      </w:r>
      <w:proofErr w:type="spellStart"/>
      <w:r w:rsidRPr="00824C57">
        <w:rPr>
          <w:rFonts w:ascii="Times New Roman" w:hAnsi="Times New Roman" w:cs="Times New Roman"/>
          <w:sz w:val="22"/>
          <w:szCs w:val="22"/>
        </w:rPr>
        <w:t>Nowson</w:t>
      </w:r>
      <w:proofErr w:type="spellEnd"/>
      <w:r w:rsidRPr="00824C57">
        <w:rPr>
          <w:rFonts w:ascii="Times New Roman" w:hAnsi="Times New Roman" w:cs="Times New Roman"/>
          <w:sz w:val="22"/>
          <w:szCs w:val="22"/>
        </w:rPr>
        <w:t xml:space="preserve">, and Jon </w:t>
      </w:r>
      <w:proofErr w:type="spellStart"/>
      <w:r w:rsidRPr="00824C57">
        <w:rPr>
          <w:rFonts w:ascii="Times New Roman" w:hAnsi="Times New Roman" w:cs="Times New Roman"/>
          <w:sz w:val="22"/>
          <w:szCs w:val="22"/>
        </w:rPr>
        <w:t>Oberlander</w:t>
      </w:r>
      <w:proofErr w:type="spellEnd"/>
      <w:r w:rsidRPr="00824C57">
        <w:rPr>
          <w:rFonts w:ascii="Times New Roman" w:hAnsi="Times New Roman" w:cs="Times New Roman"/>
          <w:sz w:val="22"/>
          <w:szCs w:val="22"/>
        </w:rPr>
        <w:t>. </w:t>
      </w:r>
      <w:r w:rsidR="00E27D1D">
        <w:fldChar w:fldCharType="begin"/>
      </w:r>
      <w:r w:rsidR="00E27D1D">
        <w:instrText xml:space="preserve"> HYPERLINK "http://ka</w:instrText>
      </w:r>
      <w:r w:rsidR="00E27D1D">
        <w:instrText xml:space="preserve">nagawa.lti.cs.cmu.edu/11719/sites/default/files/Gil-personality.pdf" \t "_blank" </w:instrText>
      </w:r>
      <w:r w:rsidR="00E27D1D">
        <w:fldChar w:fldCharType="separate"/>
      </w:r>
      <w:r w:rsidRPr="00824C57">
        <w:rPr>
          <w:rStyle w:val="Hyperlink"/>
          <w:rFonts w:ascii="Times New Roman" w:hAnsi="Times New Roman" w:cs="Times New Roman"/>
          <w:i/>
          <w:iCs/>
          <w:sz w:val="22"/>
          <w:szCs w:val="22"/>
        </w:rPr>
        <w:t>What Are They Blogging About? Personality, Topic and Motivation in Blogs.</w:t>
      </w:r>
      <w:r w:rsidR="00E27D1D">
        <w:rPr>
          <w:rStyle w:val="Hyperlink"/>
          <w:rFonts w:ascii="Times New Roman" w:hAnsi="Times New Roman" w:cs="Times New Roman"/>
          <w:i/>
          <w:iCs/>
          <w:sz w:val="22"/>
          <w:szCs w:val="22"/>
        </w:rPr>
        <w:fldChar w:fldCharType="end"/>
      </w:r>
      <w:r w:rsidRPr="00824C57">
        <w:rPr>
          <w:rFonts w:ascii="Times New Roman" w:hAnsi="Times New Roman" w:cs="Times New Roman"/>
          <w:sz w:val="22"/>
          <w:szCs w:val="22"/>
        </w:rPr>
        <w:t> Proceedings of the Third International ICWSM Conference (2009): pp. 18-25.</w:t>
      </w:r>
    </w:p>
    <w:p w14:paraId="3C814560" w14:textId="77777777" w:rsidR="00824C57" w:rsidRPr="00824C57" w:rsidRDefault="00824C57" w:rsidP="00A823FE">
      <w:pPr>
        <w:ind w:left="360"/>
        <w:jc w:val="both"/>
        <w:rPr>
          <w:rFonts w:ascii="Times New Roman" w:hAnsi="Times New Roman" w:cs="Times New Roman"/>
          <w:sz w:val="22"/>
          <w:szCs w:val="22"/>
        </w:rPr>
      </w:pPr>
    </w:p>
    <w:p w14:paraId="5609F88A" w14:textId="77777777" w:rsidR="00824C57" w:rsidRPr="00824C57" w:rsidRDefault="00824C57" w:rsidP="00A823FE">
      <w:pPr>
        <w:ind w:left="360"/>
        <w:jc w:val="both"/>
        <w:rPr>
          <w:rFonts w:ascii="Times New Roman" w:hAnsi="Times New Roman" w:cs="Times New Roman"/>
          <w:sz w:val="22"/>
          <w:szCs w:val="22"/>
        </w:rPr>
      </w:pPr>
      <w:proofErr w:type="spellStart"/>
      <w:r w:rsidRPr="00824C57">
        <w:rPr>
          <w:rFonts w:ascii="Times New Roman" w:hAnsi="Times New Roman" w:cs="Times New Roman"/>
          <w:sz w:val="22"/>
          <w:szCs w:val="22"/>
        </w:rPr>
        <w:t>Golbeck</w:t>
      </w:r>
      <w:proofErr w:type="spellEnd"/>
      <w:r w:rsidRPr="00824C57">
        <w:rPr>
          <w:rFonts w:ascii="Times New Roman" w:hAnsi="Times New Roman" w:cs="Times New Roman"/>
          <w:sz w:val="22"/>
          <w:szCs w:val="22"/>
        </w:rPr>
        <w:t xml:space="preserve">, Jennifer, Cristina Robles, </w:t>
      </w:r>
      <w:proofErr w:type="spellStart"/>
      <w:r w:rsidRPr="00824C57">
        <w:rPr>
          <w:rFonts w:ascii="Times New Roman" w:hAnsi="Times New Roman" w:cs="Times New Roman"/>
          <w:sz w:val="22"/>
          <w:szCs w:val="22"/>
        </w:rPr>
        <w:t>Michon</w:t>
      </w:r>
      <w:proofErr w:type="spellEnd"/>
      <w:r w:rsidRPr="00824C57">
        <w:rPr>
          <w:rFonts w:ascii="Times New Roman" w:hAnsi="Times New Roman" w:cs="Times New Roman"/>
          <w:sz w:val="22"/>
          <w:szCs w:val="22"/>
        </w:rPr>
        <w:t xml:space="preserve"> Edmondson, and Karen Turner. </w:t>
      </w:r>
      <w:r w:rsidR="00E27D1D">
        <w:fldChar w:fldCharType="begin"/>
      </w:r>
      <w:r w:rsidR="00E27D1D">
        <w:instrText xml:space="preserve"> HYPERLINK "https://www.cs.umd.edu/~golbeck/pubs/Golbeck%20et%20al.%20-%202011%20-%20Predicting%20Personality%20from%20Twitter.pdf" \t "_blank" </w:instrText>
      </w:r>
      <w:r w:rsidR="00E27D1D">
        <w:fldChar w:fldCharType="separate"/>
      </w:r>
      <w:r w:rsidRPr="00824C57">
        <w:rPr>
          <w:rStyle w:val="Hyperlink"/>
          <w:rFonts w:ascii="Times New Roman" w:hAnsi="Times New Roman" w:cs="Times New Roman"/>
          <w:i/>
          <w:iCs/>
          <w:sz w:val="22"/>
          <w:szCs w:val="22"/>
        </w:rPr>
        <w:t>Predicting Personality from Twitter.</w:t>
      </w:r>
      <w:r w:rsidR="00E27D1D">
        <w:rPr>
          <w:rStyle w:val="Hyperlink"/>
          <w:rFonts w:ascii="Times New Roman" w:hAnsi="Times New Roman" w:cs="Times New Roman"/>
          <w:i/>
          <w:iCs/>
          <w:sz w:val="22"/>
          <w:szCs w:val="22"/>
        </w:rPr>
        <w:fldChar w:fldCharType="end"/>
      </w:r>
      <w:r w:rsidRPr="00824C57">
        <w:rPr>
          <w:rFonts w:ascii="Times New Roman" w:hAnsi="Times New Roman" w:cs="Times New Roman"/>
          <w:sz w:val="22"/>
          <w:szCs w:val="22"/>
        </w:rPr>
        <w:t> Proceedings of IEEE International Conference on Social Computing (2011).</w:t>
      </w:r>
    </w:p>
    <w:p w14:paraId="464F586E" w14:textId="77777777" w:rsidR="00824C57" w:rsidRPr="00824C57" w:rsidRDefault="00824C57" w:rsidP="00A823FE">
      <w:pPr>
        <w:ind w:left="360"/>
        <w:jc w:val="both"/>
        <w:rPr>
          <w:rFonts w:ascii="Times New Roman" w:hAnsi="Times New Roman" w:cs="Times New Roman"/>
          <w:sz w:val="22"/>
          <w:szCs w:val="22"/>
        </w:rPr>
      </w:pPr>
    </w:p>
    <w:p w14:paraId="5790A2BE" w14:textId="77777777" w:rsidR="00824C57" w:rsidRPr="00824C57" w:rsidRDefault="00824C57" w:rsidP="00A823FE">
      <w:pPr>
        <w:ind w:left="360"/>
        <w:jc w:val="both"/>
        <w:rPr>
          <w:rFonts w:ascii="Times New Roman" w:hAnsi="Times New Roman" w:cs="Times New Roman"/>
          <w:sz w:val="22"/>
          <w:szCs w:val="22"/>
        </w:rPr>
      </w:pPr>
      <w:r w:rsidRPr="00824C57">
        <w:rPr>
          <w:rFonts w:ascii="Times New Roman" w:hAnsi="Times New Roman" w:cs="Times New Roman"/>
          <w:sz w:val="22"/>
          <w:szCs w:val="22"/>
        </w:rPr>
        <w:t xml:space="preserve">Gou, Liang, Michelle X. Zhou, and </w:t>
      </w:r>
      <w:proofErr w:type="spellStart"/>
      <w:r w:rsidRPr="00824C57">
        <w:rPr>
          <w:rFonts w:ascii="Times New Roman" w:hAnsi="Times New Roman" w:cs="Times New Roman"/>
          <w:sz w:val="22"/>
          <w:szCs w:val="22"/>
        </w:rPr>
        <w:t>Huahai</w:t>
      </w:r>
      <w:proofErr w:type="spellEnd"/>
      <w:r w:rsidRPr="00824C57">
        <w:rPr>
          <w:rFonts w:ascii="Times New Roman" w:hAnsi="Times New Roman" w:cs="Times New Roman"/>
          <w:sz w:val="22"/>
          <w:szCs w:val="22"/>
        </w:rPr>
        <w:t xml:space="preserve"> Yang. </w:t>
      </w:r>
      <w:r w:rsidR="00E27D1D">
        <w:fldChar w:fldCharType="begin"/>
      </w:r>
      <w:r w:rsidR="00E27D1D">
        <w:instrText xml:space="preserve"> HYPERLINK "http://dl.acm.org/citation.cfm?id=2557398" \t "_blank" </w:instrText>
      </w:r>
      <w:r w:rsidR="00E27D1D">
        <w:fldChar w:fldCharType="separate"/>
      </w:r>
      <w:proofErr w:type="spellStart"/>
      <w:r w:rsidRPr="00824C57">
        <w:rPr>
          <w:rStyle w:val="Hyperlink"/>
          <w:rFonts w:ascii="Times New Roman" w:hAnsi="Times New Roman" w:cs="Times New Roman"/>
          <w:i/>
          <w:iCs/>
          <w:sz w:val="22"/>
          <w:szCs w:val="22"/>
        </w:rPr>
        <w:t>KnowMe</w:t>
      </w:r>
      <w:proofErr w:type="spellEnd"/>
      <w:r w:rsidRPr="00824C57">
        <w:rPr>
          <w:rStyle w:val="Hyperlink"/>
          <w:rFonts w:ascii="Times New Roman" w:hAnsi="Times New Roman" w:cs="Times New Roman"/>
          <w:i/>
          <w:iCs/>
          <w:sz w:val="22"/>
          <w:szCs w:val="22"/>
        </w:rPr>
        <w:t xml:space="preserve"> and </w:t>
      </w:r>
      <w:proofErr w:type="spellStart"/>
      <w:r w:rsidRPr="00824C57">
        <w:rPr>
          <w:rStyle w:val="Hyperlink"/>
          <w:rFonts w:ascii="Times New Roman" w:hAnsi="Times New Roman" w:cs="Times New Roman"/>
          <w:i/>
          <w:iCs/>
          <w:sz w:val="22"/>
          <w:szCs w:val="22"/>
        </w:rPr>
        <w:t>ShareMe</w:t>
      </w:r>
      <w:proofErr w:type="spellEnd"/>
      <w:r w:rsidRPr="00824C57">
        <w:rPr>
          <w:rStyle w:val="Hyperlink"/>
          <w:rFonts w:ascii="Times New Roman" w:hAnsi="Times New Roman" w:cs="Times New Roman"/>
          <w:i/>
          <w:iCs/>
          <w:sz w:val="22"/>
          <w:szCs w:val="22"/>
        </w:rPr>
        <w:t>: understanding automatically discovered personality traits from social media and user sharing preferences.</w:t>
      </w:r>
      <w:r w:rsidR="00E27D1D">
        <w:rPr>
          <w:rStyle w:val="Hyperlink"/>
          <w:rFonts w:ascii="Times New Roman" w:hAnsi="Times New Roman" w:cs="Times New Roman"/>
          <w:i/>
          <w:iCs/>
          <w:sz w:val="22"/>
          <w:szCs w:val="22"/>
        </w:rPr>
        <w:fldChar w:fldCharType="end"/>
      </w:r>
      <w:r w:rsidRPr="00824C57">
        <w:rPr>
          <w:rFonts w:ascii="Times New Roman" w:hAnsi="Times New Roman" w:cs="Times New Roman"/>
          <w:sz w:val="22"/>
          <w:szCs w:val="22"/>
        </w:rPr>
        <w:t> Proceedings of the SIGCHI Conference on Human Factors in Computing Systems (2014): pp. 955-964.</w:t>
      </w:r>
    </w:p>
    <w:p w14:paraId="6D0044A8" w14:textId="77777777" w:rsidR="00824C57" w:rsidRPr="00824C57" w:rsidRDefault="00824C57" w:rsidP="00A823FE">
      <w:pPr>
        <w:ind w:left="360"/>
        <w:jc w:val="both"/>
        <w:rPr>
          <w:rFonts w:ascii="Times New Roman" w:hAnsi="Times New Roman" w:cs="Times New Roman"/>
          <w:sz w:val="22"/>
          <w:szCs w:val="22"/>
        </w:rPr>
      </w:pPr>
    </w:p>
    <w:p w14:paraId="62C04058" w14:textId="77777777" w:rsidR="00824C57" w:rsidRPr="00824C57" w:rsidRDefault="00824C57" w:rsidP="00A823FE">
      <w:pPr>
        <w:ind w:left="360"/>
        <w:jc w:val="both"/>
        <w:rPr>
          <w:rFonts w:ascii="Times New Roman" w:hAnsi="Times New Roman" w:cs="Times New Roman"/>
          <w:sz w:val="22"/>
          <w:szCs w:val="22"/>
        </w:rPr>
      </w:pPr>
      <w:r w:rsidRPr="00824C57">
        <w:rPr>
          <w:rFonts w:ascii="Times New Roman" w:hAnsi="Times New Roman" w:cs="Times New Roman"/>
          <w:sz w:val="22"/>
          <w:szCs w:val="22"/>
        </w:rPr>
        <w:t>Hirsh, Jacob B., and Jordan B. Peterson. </w:t>
      </w:r>
      <w:r w:rsidR="00E27D1D">
        <w:fldChar w:fldCharType="begin"/>
      </w:r>
      <w:r w:rsidR="00E27D1D">
        <w:instrText xml:space="preserve"> HYPERLINK "http://individual.utoronto.ca/jacobhirsh/publications/Hirsh_Peterso</w:instrText>
      </w:r>
      <w:r w:rsidR="00E27D1D">
        <w:instrText xml:space="preserve">n_2009_JRP.pdf" \t "_blank" </w:instrText>
      </w:r>
      <w:r w:rsidR="00E27D1D">
        <w:fldChar w:fldCharType="separate"/>
      </w:r>
      <w:r w:rsidRPr="00824C57">
        <w:rPr>
          <w:rStyle w:val="Hyperlink"/>
          <w:rFonts w:ascii="Times New Roman" w:hAnsi="Times New Roman" w:cs="Times New Roman"/>
          <w:i/>
          <w:iCs/>
          <w:sz w:val="22"/>
          <w:szCs w:val="22"/>
        </w:rPr>
        <w:t>Personality and Language Use in Self-Narratives.</w:t>
      </w:r>
      <w:r w:rsidR="00E27D1D">
        <w:rPr>
          <w:rStyle w:val="Hyperlink"/>
          <w:rFonts w:ascii="Times New Roman" w:hAnsi="Times New Roman" w:cs="Times New Roman"/>
          <w:i/>
          <w:iCs/>
          <w:sz w:val="22"/>
          <w:szCs w:val="22"/>
        </w:rPr>
        <w:fldChar w:fldCharType="end"/>
      </w:r>
      <w:r w:rsidRPr="00824C57">
        <w:rPr>
          <w:rFonts w:ascii="Times New Roman" w:hAnsi="Times New Roman" w:cs="Times New Roman"/>
          <w:sz w:val="22"/>
          <w:szCs w:val="22"/>
        </w:rPr>
        <w:t> Journal of Research in Personality, Vol. 43 (2009): pp. 524-527.</w:t>
      </w:r>
    </w:p>
    <w:p w14:paraId="04714A56" w14:textId="77777777" w:rsidR="00824C57" w:rsidRPr="00824C57" w:rsidRDefault="00824C57" w:rsidP="00A823FE">
      <w:pPr>
        <w:ind w:left="360"/>
        <w:jc w:val="both"/>
        <w:rPr>
          <w:rFonts w:ascii="Times New Roman" w:hAnsi="Times New Roman" w:cs="Times New Roman"/>
          <w:sz w:val="22"/>
          <w:szCs w:val="22"/>
        </w:rPr>
      </w:pPr>
      <w:r w:rsidRPr="00824C57">
        <w:rPr>
          <w:rFonts w:ascii="Times New Roman" w:hAnsi="Times New Roman" w:cs="Times New Roman"/>
          <w:sz w:val="22"/>
          <w:szCs w:val="22"/>
        </w:rPr>
        <w:t xml:space="preserve">Jian, Zhao, Liang Gou, Wang </w:t>
      </w:r>
      <w:proofErr w:type="spellStart"/>
      <w:r w:rsidRPr="00824C57">
        <w:rPr>
          <w:rFonts w:ascii="Times New Roman" w:hAnsi="Times New Roman" w:cs="Times New Roman"/>
          <w:sz w:val="22"/>
          <w:szCs w:val="22"/>
        </w:rPr>
        <w:t>Fei</w:t>
      </w:r>
      <w:proofErr w:type="spellEnd"/>
      <w:r w:rsidRPr="00824C57">
        <w:rPr>
          <w:rFonts w:ascii="Times New Roman" w:hAnsi="Times New Roman" w:cs="Times New Roman"/>
          <w:sz w:val="22"/>
          <w:szCs w:val="22"/>
        </w:rPr>
        <w:t>, and Michelle X. Zhou. </w:t>
      </w:r>
      <w:r w:rsidR="00E27D1D">
        <w:fldChar w:fldCharType="begin"/>
      </w:r>
      <w:r w:rsidR="00E27D1D">
        <w:instrText xml:space="preserve"> HYPERLINK "http://ieeexplore.ieee.org/xpl/articleDetail</w:instrText>
      </w:r>
      <w:r w:rsidR="00E27D1D">
        <w:instrText xml:space="preserve">s.jsp?reload=true&amp;arnumber=7042496" \t "_blank" </w:instrText>
      </w:r>
      <w:r w:rsidR="00E27D1D">
        <w:fldChar w:fldCharType="separate"/>
      </w:r>
      <w:r w:rsidRPr="00824C57">
        <w:rPr>
          <w:rStyle w:val="Hyperlink"/>
          <w:rFonts w:ascii="Times New Roman" w:hAnsi="Times New Roman" w:cs="Times New Roman"/>
          <w:i/>
          <w:iCs/>
          <w:sz w:val="22"/>
          <w:szCs w:val="22"/>
        </w:rPr>
        <w:t>PEARL: An Interactive Visual Analytic Tool for Understanding Personal Emotion Style Derived from Social Media.</w:t>
      </w:r>
      <w:r w:rsidR="00E27D1D">
        <w:rPr>
          <w:rStyle w:val="Hyperlink"/>
          <w:rFonts w:ascii="Times New Roman" w:hAnsi="Times New Roman" w:cs="Times New Roman"/>
          <w:i/>
          <w:iCs/>
          <w:sz w:val="22"/>
          <w:szCs w:val="22"/>
        </w:rPr>
        <w:fldChar w:fldCharType="end"/>
      </w:r>
      <w:r w:rsidRPr="00824C57">
        <w:rPr>
          <w:rFonts w:ascii="Times New Roman" w:hAnsi="Times New Roman" w:cs="Times New Roman"/>
          <w:sz w:val="22"/>
          <w:szCs w:val="22"/>
        </w:rPr>
        <w:t> In Proc. of IEEE VAST (2014).</w:t>
      </w:r>
    </w:p>
    <w:p w14:paraId="3E56D2EC" w14:textId="77777777" w:rsidR="00824C57" w:rsidRPr="00824C57" w:rsidRDefault="00824C57" w:rsidP="00A823FE">
      <w:pPr>
        <w:ind w:left="360"/>
        <w:jc w:val="both"/>
        <w:rPr>
          <w:rFonts w:ascii="Times New Roman" w:hAnsi="Times New Roman" w:cs="Times New Roman"/>
          <w:sz w:val="22"/>
          <w:szCs w:val="22"/>
        </w:rPr>
      </w:pPr>
    </w:p>
    <w:p w14:paraId="093D7AF8" w14:textId="77777777" w:rsidR="00824C57" w:rsidRPr="00824C57" w:rsidRDefault="00824C57" w:rsidP="00A823FE">
      <w:pPr>
        <w:ind w:left="360"/>
        <w:jc w:val="both"/>
        <w:rPr>
          <w:rFonts w:ascii="Times New Roman" w:eastAsia="Times New Roman" w:hAnsi="Times New Roman" w:cs="Times New Roman"/>
          <w:sz w:val="22"/>
          <w:szCs w:val="22"/>
        </w:rPr>
      </w:pPr>
      <w:r w:rsidRPr="00824C57">
        <w:rPr>
          <w:rFonts w:ascii="Times New Roman" w:eastAsia="Times New Roman" w:hAnsi="Times New Roman" w:cs="Times New Roman"/>
          <w:sz w:val="22"/>
          <w:szCs w:val="22"/>
        </w:rPr>
        <w:t xml:space="preserve">McCrae, Robert R. and Oliver P. John. </w:t>
      </w:r>
      <w:proofErr w:type="gramStart"/>
      <w:r w:rsidRPr="00824C57">
        <w:rPr>
          <w:rFonts w:ascii="Times New Roman" w:eastAsia="Times New Roman" w:hAnsi="Times New Roman" w:cs="Times New Roman"/>
          <w:sz w:val="22"/>
          <w:szCs w:val="22"/>
        </w:rPr>
        <w:t>"An Introduction To The Five-Factor Model And Its Applications".</w:t>
      </w:r>
      <w:proofErr w:type="gramEnd"/>
      <w:r w:rsidRPr="00824C57">
        <w:rPr>
          <w:rFonts w:ascii="Times New Roman" w:eastAsia="Times New Roman" w:hAnsi="Times New Roman" w:cs="Times New Roman"/>
          <w:sz w:val="22"/>
          <w:szCs w:val="22"/>
        </w:rPr>
        <w:t xml:space="preserve"> </w:t>
      </w:r>
      <w:r w:rsidRPr="00824C57">
        <w:rPr>
          <w:rFonts w:ascii="Times New Roman" w:eastAsia="Times New Roman" w:hAnsi="Times New Roman" w:cs="Times New Roman"/>
          <w:i/>
          <w:iCs/>
          <w:sz w:val="22"/>
          <w:szCs w:val="22"/>
        </w:rPr>
        <w:t>J Personality</w:t>
      </w:r>
      <w:r w:rsidRPr="00824C57">
        <w:rPr>
          <w:rFonts w:ascii="Times New Roman" w:eastAsia="Times New Roman" w:hAnsi="Times New Roman" w:cs="Times New Roman"/>
          <w:sz w:val="22"/>
          <w:szCs w:val="22"/>
        </w:rPr>
        <w:t xml:space="preserve"> 60.2 (1992): 175-215. Web.</w:t>
      </w:r>
    </w:p>
    <w:p w14:paraId="23E6852C" w14:textId="77777777" w:rsidR="00824C57" w:rsidRPr="00824C57" w:rsidRDefault="00824C57" w:rsidP="00A823FE">
      <w:pPr>
        <w:ind w:left="360"/>
        <w:jc w:val="both"/>
        <w:rPr>
          <w:rFonts w:ascii="Times New Roman" w:eastAsia="Times New Roman" w:hAnsi="Times New Roman" w:cs="Times New Roman"/>
          <w:sz w:val="22"/>
          <w:szCs w:val="22"/>
        </w:rPr>
      </w:pPr>
    </w:p>
    <w:p w14:paraId="3D798773" w14:textId="12F21316" w:rsidR="00824C57" w:rsidRDefault="00824C57" w:rsidP="00265635">
      <w:pPr>
        <w:ind w:left="360"/>
        <w:jc w:val="both"/>
        <w:rPr>
          <w:rFonts w:ascii="Times New Roman" w:eastAsia="Times New Roman" w:hAnsi="Times New Roman" w:cs="Times New Roman"/>
          <w:sz w:val="22"/>
          <w:szCs w:val="22"/>
        </w:rPr>
      </w:pPr>
      <w:r w:rsidRPr="00824C57">
        <w:rPr>
          <w:rFonts w:ascii="Times New Roman" w:eastAsia="Times New Roman" w:hAnsi="Times New Roman" w:cs="Times New Roman"/>
          <w:sz w:val="22"/>
          <w:szCs w:val="22"/>
        </w:rPr>
        <w:t xml:space="preserve">Thompson, Bob. </w:t>
      </w:r>
      <w:proofErr w:type="gramStart"/>
      <w:r w:rsidRPr="00824C57">
        <w:rPr>
          <w:rFonts w:ascii="Times New Roman" w:eastAsia="Times New Roman" w:hAnsi="Times New Roman" w:cs="Times New Roman"/>
          <w:sz w:val="22"/>
          <w:szCs w:val="22"/>
        </w:rPr>
        <w:t>"How To Use Social Media To Improve Customer Service And Cut Costs".</w:t>
      </w:r>
      <w:proofErr w:type="gramEnd"/>
      <w:r w:rsidRPr="00824C57">
        <w:rPr>
          <w:rFonts w:ascii="Times New Roman" w:eastAsia="Times New Roman" w:hAnsi="Times New Roman" w:cs="Times New Roman"/>
          <w:sz w:val="22"/>
          <w:szCs w:val="22"/>
        </w:rPr>
        <w:t xml:space="preserve"> (2009): n. </w:t>
      </w:r>
      <w:proofErr w:type="spellStart"/>
      <w:r w:rsidRPr="00824C57">
        <w:rPr>
          <w:rFonts w:ascii="Times New Roman" w:eastAsia="Times New Roman" w:hAnsi="Times New Roman" w:cs="Times New Roman"/>
          <w:sz w:val="22"/>
          <w:szCs w:val="22"/>
        </w:rPr>
        <w:t>pag</w:t>
      </w:r>
      <w:proofErr w:type="spellEnd"/>
      <w:r w:rsidRPr="00824C57">
        <w:rPr>
          <w:rFonts w:ascii="Times New Roman" w:eastAsia="Times New Roman" w:hAnsi="Times New Roman" w:cs="Times New Roman"/>
          <w:sz w:val="22"/>
          <w:szCs w:val="22"/>
        </w:rPr>
        <w:t>. Print.</w:t>
      </w:r>
    </w:p>
    <w:p w14:paraId="6BD2E378" w14:textId="77777777" w:rsidR="00265635" w:rsidRDefault="00265635" w:rsidP="00265635">
      <w:pPr>
        <w:ind w:left="360"/>
        <w:jc w:val="both"/>
        <w:rPr>
          <w:rFonts w:ascii="Times New Roman" w:eastAsia="Times New Roman" w:hAnsi="Times New Roman" w:cs="Times New Roman"/>
          <w:sz w:val="22"/>
          <w:szCs w:val="22"/>
        </w:rPr>
      </w:pPr>
    </w:p>
    <w:p w14:paraId="06347397" w14:textId="77777777" w:rsidR="00265635" w:rsidRPr="00265635" w:rsidRDefault="00265635" w:rsidP="00265635">
      <w:pPr>
        <w:ind w:left="360"/>
        <w:jc w:val="both"/>
        <w:rPr>
          <w:rFonts w:ascii="Times New Roman" w:eastAsia="Times New Roman" w:hAnsi="Times New Roman" w:cs="Times New Roman"/>
          <w:sz w:val="22"/>
          <w:szCs w:val="22"/>
        </w:rPr>
      </w:pPr>
      <w:r w:rsidRPr="00265635">
        <w:rPr>
          <w:rFonts w:ascii="Times New Roman" w:eastAsia="Times New Roman" w:hAnsi="Times New Roman" w:cs="Times New Roman"/>
          <w:sz w:val="22"/>
          <w:szCs w:val="22"/>
        </w:rPr>
        <w:t xml:space="preserve">Li, </w:t>
      </w:r>
      <w:proofErr w:type="spellStart"/>
      <w:r w:rsidRPr="00265635">
        <w:rPr>
          <w:rFonts w:ascii="Times New Roman" w:eastAsia="Times New Roman" w:hAnsi="Times New Roman" w:cs="Times New Roman"/>
          <w:sz w:val="22"/>
          <w:szCs w:val="22"/>
        </w:rPr>
        <w:t>Xue</w:t>
      </w:r>
      <w:proofErr w:type="spellEnd"/>
      <w:r w:rsidRPr="00265635">
        <w:rPr>
          <w:rFonts w:ascii="Times New Roman" w:eastAsia="Times New Roman" w:hAnsi="Times New Roman" w:cs="Times New Roman"/>
          <w:sz w:val="22"/>
          <w:szCs w:val="22"/>
        </w:rPr>
        <w:t xml:space="preserve">. </w:t>
      </w:r>
      <w:proofErr w:type="gramStart"/>
      <w:r w:rsidRPr="00265635">
        <w:rPr>
          <w:rFonts w:ascii="Times New Roman" w:eastAsia="Times New Roman" w:hAnsi="Times New Roman" w:cs="Times New Roman"/>
          <w:sz w:val="22"/>
          <w:szCs w:val="22"/>
        </w:rPr>
        <w:t>"An Analysis Of Factors Influencing Foreign Language Self-Efficacy Based On C5.0 Decision Tree Algorithm In Data Mining".</w:t>
      </w:r>
      <w:proofErr w:type="gramEnd"/>
      <w:r w:rsidRPr="00265635">
        <w:rPr>
          <w:rFonts w:ascii="Times New Roman" w:eastAsia="Times New Roman" w:hAnsi="Times New Roman" w:cs="Times New Roman"/>
          <w:sz w:val="22"/>
          <w:szCs w:val="22"/>
        </w:rPr>
        <w:t xml:space="preserve"> </w:t>
      </w:r>
      <w:r w:rsidRPr="00265635">
        <w:rPr>
          <w:rFonts w:ascii="Times New Roman" w:eastAsia="Times New Roman" w:hAnsi="Times New Roman" w:cs="Times New Roman"/>
          <w:i/>
          <w:iCs/>
          <w:sz w:val="22"/>
          <w:szCs w:val="22"/>
        </w:rPr>
        <w:t>AMM</w:t>
      </w:r>
      <w:r w:rsidRPr="00265635">
        <w:rPr>
          <w:rFonts w:ascii="Times New Roman" w:eastAsia="Times New Roman" w:hAnsi="Times New Roman" w:cs="Times New Roman"/>
          <w:sz w:val="22"/>
          <w:szCs w:val="22"/>
        </w:rPr>
        <w:t xml:space="preserve"> 538 (2014): 460-464. Web.</w:t>
      </w:r>
    </w:p>
    <w:p w14:paraId="146D6071" w14:textId="77777777" w:rsidR="00265635" w:rsidRPr="00265635" w:rsidRDefault="00265635" w:rsidP="00265635">
      <w:pPr>
        <w:ind w:left="360"/>
        <w:jc w:val="both"/>
        <w:rPr>
          <w:rFonts w:ascii="Times New Roman" w:eastAsia="Times New Roman" w:hAnsi="Times New Roman" w:cs="Times New Roman"/>
          <w:sz w:val="22"/>
          <w:szCs w:val="22"/>
        </w:rPr>
      </w:pPr>
    </w:p>
    <w:p w14:paraId="6E9B0399" w14:textId="77777777" w:rsidR="00341515" w:rsidRPr="00824C57" w:rsidRDefault="00341515" w:rsidP="00A823FE">
      <w:pPr>
        <w:jc w:val="both"/>
        <w:rPr>
          <w:rFonts w:ascii="Times New Roman" w:hAnsi="Times New Roman" w:cs="Times New Roman"/>
          <w:sz w:val="22"/>
          <w:szCs w:val="22"/>
        </w:rPr>
      </w:pPr>
    </w:p>
    <w:p w14:paraId="4BE5FD24" w14:textId="77777777" w:rsidR="00341515" w:rsidRPr="00824C57" w:rsidRDefault="00341515" w:rsidP="00A823FE">
      <w:pPr>
        <w:jc w:val="both"/>
        <w:rPr>
          <w:rFonts w:ascii="Times New Roman" w:hAnsi="Times New Roman" w:cs="Times New Roman"/>
          <w:sz w:val="22"/>
          <w:szCs w:val="22"/>
        </w:rPr>
      </w:pPr>
    </w:p>
    <w:sectPr w:rsidR="00341515" w:rsidRPr="00824C57" w:rsidSect="001B0B7C">
      <w:pgSz w:w="11900" w:h="16840"/>
      <w:pgMar w:top="1440" w:right="1440" w:bottom="1440" w:left="720" w:header="720" w:footer="720" w:gutter="0"/>
      <w:cols w:num="2" w:space="720"/>
      <w:docGrid w:linePitch="40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Ana Calderon" w:date="2016-06-15T14:02:00Z" w:initials="AC">
    <w:p w14:paraId="0F1B036E" w14:textId="3FFD0956" w:rsidR="00B26C8C" w:rsidRDefault="00B26C8C">
      <w:pPr>
        <w:pStyle w:val="CommentText"/>
      </w:pPr>
      <w:r>
        <w:rPr>
          <w:rStyle w:val="CommentReference"/>
        </w:rPr>
        <w:annotationRef/>
      </w:r>
      <w:r>
        <w:t>Not sure what this means….</w:t>
      </w:r>
    </w:p>
  </w:comment>
  <w:comment w:id="2" w:author="Mostafa, Mohamed" w:date="2016-06-15T15:24:00Z" w:initials="MM">
    <w:p w14:paraId="521856E5" w14:textId="77777777" w:rsidR="005830BC" w:rsidRDefault="005830BC">
      <w:pPr>
        <w:pStyle w:val="CommentText"/>
      </w:pPr>
      <w:r>
        <w:rPr>
          <w:rStyle w:val="CommentReference"/>
        </w:rPr>
        <w:annotationRef/>
      </w:r>
      <w:r>
        <w:t>Basically, demonstrate that “text” can reflect not only what we want to say it reflect the personality and emotion.</w:t>
      </w:r>
    </w:p>
    <w:p w14:paraId="557C426E" w14:textId="23D8E00F" w:rsidR="005830BC" w:rsidRDefault="005830BC">
      <w:pPr>
        <w:pStyle w:val="CommentText"/>
      </w:pP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1B036E" w15:done="0"/>
  <w15:commentEx w15:paraId="557C426E" w15:paraIdParent="0F1B036E"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F15FB72" w14:textId="77777777" w:rsidR="00D16716" w:rsidRDefault="00D16716" w:rsidP="00265635">
      <w:r>
        <w:separator/>
      </w:r>
    </w:p>
  </w:endnote>
  <w:endnote w:type="continuationSeparator" w:id="0">
    <w:p w14:paraId="22A49FE0" w14:textId="77777777" w:rsidR="00D16716" w:rsidRDefault="00D16716" w:rsidP="002656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DengXian">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265F64" w14:textId="77777777" w:rsidR="00D16716" w:rsidRDefault="00D16716" w:rsidP="00265635">
      <w:r>
        <w:separator/>
      </w:r>
    </w:p>
  </w:footnote>
  <w:footnote w:type="continuationSeparator" w:id="0">
    <w:p w14:paraId="1791B959" w14:textId="77777777" w:rsidR="00D16716" w:rsidRDefault="00D16716" w:rsidP="00265635">
      <w:r>
        <w:continuationSeparator/>
      </w:r>
    </w:p>
  </w:footnote>
  <w:footnote w:id="1">
    <w:p w14:paraId="5BF6D2D1" w14:textId="3D837D98" w:rsidR="00265635" w:rsidRPr="00265635" w:rsidRDefault="00265635">
      <w:pPr>
        <w:pStyle w:val="FootnoteText"/>
        <w:rPr>
          <w:rFonts w:asciiTheme="majorBidi" w:hAnsiTheme="majorBidi" w:cstheme="majorBidi"/>
          <w:sz w:val="20"/>
          <w:szCs w:val="20"/>
        </w:rPr>
      </w:pPr>
      <w:r w:rsidRPr="00265635">
        <w:rPr>
          <w:rStyle w:val="FootnoteReference"/>
          <w:rFonts w:asciiTheme="majorBidi" w:hAnsiTheme="majorBidi" w:cstheme="majorBidi"/>
          <w:sz w:val="20"/>
          <w:szCs w:val="20"/>
        </w:rPr>
        <w:footnoteRef/>
      </w:r>
      <w:r w:rsidRPr="00265635">
        <w:rPr>
          <w:rFonts w:asciiTheme="majorBidi" w:hAnsiTheme="majorBidi" w:cstheme="majorBidi"/>
          <w:sz w:val="20"/>
          <w:szCs w:val="20"/>
        </w:rPr>
        <w:t xml:space="preserve"> http://www.cs.waikato.ac.nz/ml/weka/</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368F8"/>
    <w:multiLevelType w:val="hybridMultilevel"/>
    <w:tmpl w:val="68420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C56066"/>
    <w:multiLevelType w:val="hybridMultilevel"/>
    <w:tmpl w:val="C700EA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5563DF4"/>
    <w:multiLevelType w:val="multilevel"/>
    <w:tmpl w:val="DBDE74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3EC4F0A"/>
    <w:multiLevelType w:val="hybridMultilevel"/>
    <w:tmpl w:val="E29899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693440A"/>
    <w:multiLevelType w:val="multilevel"/>
    <w:tmpl w:val="106677E4"/>
    <w:lvl w:ilvl="0">
      <w:start w:val="5"/>
      <w:numFmt w:val="decimal"/>
      <w:lvlText w:val="%1"/>
      <w:lvlJc w:val="left"/>
      <w:pPr>
        <w:ind w:left="360" w:hanging="360"/>
      </w:pPr>
      <w:rPr>
        <w:rFonts w:hint="default"/>
      </w:rPr>
    </w:lvl>
    <w:lvl w:ilvl="1">
      <w:start w:val="2"/>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1920" w:hanging="1440"/>
      </w:pPr>
      <w:rPr>
        <w:rFonts w:hint="default"/>
      </w:rPr>
    </w:lvl>
  </w:abstractNum>
  <w:abstractNum w:abstractNumId="5">
    <w:nsid w:val="4C7F6E36"/>
    <w:multiLevelType w:val="hybridMultilevel"/>
    <w:tmpl w:val="AE34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393989"/>
    <w:multiLevelType w:val="hybridMultilevel"/>
    <w:tmpl w:val="ED3CC2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E406CE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FE727A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8"/>
  </w:num>
  <w:num w:numId="2">
    <w:abstractNumId w:val="1"/>
  </w:num>
  <w:num w:numId="3">
    <w:abstractNumId w:val="2"/>
  </w:num>
  <w:num w:numId="4">
    <w:abstractNumId w:val="6"/>
  </w:num>
  <w:num w:numId="5">
    <w:abstractNumId w:val="3"/>
  </w:num>
  <w:num w:numId="6">
    <w:abstractNumId w:val="0"/>
  </w:num>
  <w:num w:numId="7">
    <w:abstractNumId w:val="5"/>
  </w:num>
  <w:num w:numId="8">
    <w:abstractNumId w:val="7"/>
  </w:num>
  <w:num w:numId="9">
    <w:abstractNumId w:val="4"/>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ostafa, Mohamed">
    <w15:presenceInfo w15:providerId="None" w15:userId="Mostafa, Moham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trackRevisions/>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515"/>
    <w:rsid w:val="0001293A"/>
    <w:rsid w:val="00085FFF"/>
    <w:rsid w:val="001134F4"/>
    <w:rsid w:val="001B0B7C"/>
    <w:rsid w:val="001D3CBA"/>
    <w:rsid w:val="00265635"/>
    <w:rsid w:val="002F3B9F"/>
    <w:rsid w:val="0030478E"/>
    <w:rsid w:val="00341515"/>
    <w:rsid w:val="003B5853"/>
    <w:rsid w:val="00516162"/>
    <w:rsid w:val="005733AE"/>
    <w:rsid w:val="005830BC"/>
    <w:rsid w:val="00652F32"/>
    <w:rsid w:val="00751BBD"/>
    <w:rsid w:val="007731FA"/>
    <w:rsid w:val="007E3DC0"/>
    <w:rsid w:val="00824C57"/>
    <w:rsid w:val="008508CA"/>
    <w:rsid w:val="00957922"/>
    <w:rsid w:val="009833BB"/>
    <w:rsid w:val="009B2859"/>
    <w:rsid w:val="00A236DE"/>
    <w:rsid w:val="00A823FE"/>
    <w:rsid w:val="00B26C8C"/>
    <w:rsid w:val="00B974AD"/>
    <w:rsid w:val="00C251D1"/>
    <w:rsid w:val="00C4347D"/>
    <w:rsid w:val="00C50FB8"/>
    <w:rsid w:val="00D16716"/>
    <w:rsid w:val="00D57DC3"/>
    <w:rsid w:val="00D97C97"/>
    <w:rsid w:val="00DF0F6D"/>
    <w:rsid w:val="00E00BBB"/>
    <w:rsid w:val="00E27D1D"/>
    <w:rsid w:val="00E42F0B"/>
    <w:rsid w:val="00E53F3B"/>
    <w:rsid w:val="00EC0159"/>
    <w:rsid w:val="00EC6A1E"/>
    <w:rsid w:val="00EE1F33"/>
    <w:rsid w:val="00F56E32"/>
    <w:rsid w:val="00FB4C0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47D179"/>
  <w14:defaultImageDpi w14:val="32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515"/>
    <w:pPr>
      <w:ind w:left="720"/>
      <w:contextualSpacing/>
    </w:pPr>
  </w:style>
  <w:style w:type="character" w:customStyle="1" w:styleId="selectable">
    <w:name w:val="selectable"/>
    <w:basedOn w:val="DefaultParagraphFont"/>
    <w:rsid w:val="00B974AD"/>
  </w:style>
  <w:style w:type="paragraph" w:styleId="Caption">
    <w:name w:val="caption"/>
    <w:basedOn w:val="Normal"/>
    <w:next w:val="Normal"/>
    <w:uiPriority w:val="35"/>
    <w:unhideWhenUsed/>
    <w:qFormat/>
    <w:rsid w:val="002F3B9F"/>
    <w:pPr>
      <w:spacing w:after="200"/>
    </w:pPr>
    <w:rPr>
      <w:i/>
      <w:iCs/>
      <w:color w:val="44546A" w:themeColor="text2"/>
      <w:sz w:val="18"/>
      <w:szCs w:val="18"/>
    </w:rPr>
  </w:style>
  <w:style w:type="character" w:styleId="Hyperlink">
    <w:name w:val="Hyperlink"/>
    <w:basedOn w:val="DefaultParagraphFont"/>
    <w:uiPriority w:val="99"/>
    <w:unhideWhenUsed/>
    <w:rsid w:val="00824C57"/>
    <w:rPr>
      <w:color w:val="0563C1" w:themeColor="hyperlink"/>
      <w:u w:val="single"/>
    </w:rPr>
  </w:style>
  <w:style w:type="paragraph" w:styleId="FootnoteText">
    <w:name w:val="footnote text"/>
    <w:basedOn w:val="Normal"/>
    <w:link w:val="FootnoteTextChar"/>
    <w:uiPriority w:val="99"/>
    <w:unhideWhenUsed/>
    <w:rsid w:val="00265635"/>
  </w:style>
  <w:style w:type="character" w:customStyle="1" w:styleId="FootnoteTextChar">
    <w:name w:val="Footnote Text Char"/>
    <w:basedOn w:val="DefaultParagraphFont"/>
    <w:link w:val="FootnoteText"/>
    <w:uiPriority w:val="99"/>
    <w:rsid w:val="00265635"/>
  </w:style>
  <w:style w:type="character" w:styleId="FootnoteReference">
    <w:name w:val="footnote reference"/>
    <w:basedOn w:val="DefaultParagraphFont"/>
    <w:uiPriority w:val="99"/>
    <w:unhideWhenUsed/>
    <w:rsid w:val="00265635"/>
    <w:rPr>
      <w:vertAlign w:val="superscript"/>
    </w:rPr>
  </w:style>
  <w:style w:type="paragraph" w:styleId="EndnoteText">
    <w:name w:val="endnote text"/>
    <w:basedOn w:val="Normal"/>
    <w:link w:val="EndnoteTextChar"/>
    <w:uiPriority w:val="99"/>
    <w:unhideWhenUsed/>
    <w:rsid w:val="00265635"/>
  </w:style>
  <w:style w:type="character" w:customStyle="1" w:styleId="EndnoteTextChar">
    <w:name w:val="Endnote Text Char"/>
    <w:basedOn w:val="DefaultParagraphFont"/>
    <w:link w:val="EndnoteText"/>
    <w:uiPriority w:val="99"/>
    <w:rsid w:val="00265635"/>
  </w:style>
  <w:style w:type="character" w:styleId="EndnoteReference">
    <w:name w:val="endnote reference"/>
    <w:basedOn w:val="DefaultParagraphFont"/>
    <w:uiPriority w:val="99"/>
    <w:unhideWhenUsed/>
    <w:rsid w:val="00265635"/>
    <w:rPr>
      <w:vertAlign w:val="superscript"/>
    </w:rPr>
  </w:style>
  <w:style w:type="paragraph" w:styleId="BalloonText">
    <w:name w:val="Balloon Text"/>
    <w:basedOn w:val="Normal"/>
    <w:link w:val="BalloonTextChar"/>
    <w:uiPriority w:val="99"/>
    <w:semiHidden/>
    <w:unhideWhenUsed/>
    <w:rsid w:val="00FB4C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4C03"/>
    <w:rPr>
      <w:rFonts w:ascii="Lucida Grande" w:hAnsi="Lucida Grande" w:cs="Lucida Grande"/>
      <w:sz w:val="18"/>
      <w:szCs w:val="18"/>
    </w:rPr>
  </w:style>
  <w:style w:type="character" w:styleId="CommentReference">
    <w:name w:val="annotation reference"/>
    <w:basedOn w:val="DefaultParagraphFont"/>
    <w:uiPriority w:val="99"/>
    <w:semiHidden/>
    <w:unhideWhenUsed/>
    <w:rsid w:val="00B26C8C"/>
    <w:rPr>
      <w:sz w:val="18"/>
      <w:szCs w:val="18"/>
    </w:rPr>
  </w:style>
  <w:style w:type="paragraph" w:styleId="CommentText">
    <w:name w:val="annotation text"/>
    <w:basedOn w:val="Normal"/>
    <w:link w:val="CommentTextChar"/>
    <w:uiPriority w:val="99"/>
    <w:semiHidden/>
    <w:unhideWhenUsed/>
    <w:rsid w:val="00B26C8C"/>
  </w:style>
  <w:style w:type="character" w:customStyle="1" w:styleId="CommentTextChar">
    <w:name w:val="Comment Text Char"/>
    <w:basedOn w:val="DefaultParagraphFont"/>
    <w:link w:val="CommentText"/>
    <w:uiPriority w:val="99"/>
    <w:semiHidden/>
    <w:rsid w:val="00B26C8C"/>
  </w:style>
  <w:style w:type="paragraph" w:styleId="CommentSubject">
    <w:name w:val="annotation subject"/>
    <w:basedOn w:val="CommentText"/>
    <w:next w:val="CommentText"/>
    <w:link w:val="CommentSubjectChar"/>
    <w:uiPriority w:val="99"/>
    <w:semiHidden/>
    <w:unhideWhenUsed/>
    <w:rsid w:val="00B26C8C"/>
    <w:rPr>
      <w:b/>
      <w:bCs/>
      <w:sz w:val="20"/>
      <w:szCs w:val="20"/>
    </w:rPr>
  </w:style>
  <w:style w:type="character" w:customStyle="1" w:styleId="CommentSubjectChar">
    <w:name w:val="Comment Subject Char"/>
    <w:basedOn w:val="CommentTextChar"/>
    <w:link w:val="CommentSubject"/>
    <w:uiPriority w:val="99"/>
    <w:semiHidden/>
    <w:rsid w:val="00B26C8C"/>
    <w:rPr>
      <w:b/>
      <w:bCs/>
      <w:sz w:val="20"/>
      <w:szCs w:val="20"/>
    </w:rPr>
  </w:style>
  <w:style w:type="paragraph" w:styleId="DocumentMap">
    <w:name w:val="Document Map"/>
    <w:basedOn w:val="Normal"/>
    <w:link w:val="DocumentMapChar"/>
    <w:uiPriority w:val="99"/>
    <w:semiHidden/>
    <w:unhideWhenUsed/>
    <w:rsid w:val="00E53F3B"/>
    <w:rPr>
      <w:rFonts w:ascii="Times New Roman" w:hAnsi="Times New Roman" w:cs="Times New Roman"/>
    </w:rPr>
  </w:style>
  <w:style w:type="character" w:customStyle="1" w:styleId="DocumentMapChar">
    <w:name w:val="Document Map Char"/>
    <w:basedOn w:val="DefaultParagraphFont"/>
    <w:link w:val="DocumentMap"/>
    <w:uiPriority w:val="99"/>
    <w:semiHidden/>
    <w:rsid w:val="00E53F3B"/>
    <w:rPr>
      <w:rFonts w:ascii="Times New Roman" w:hAnsi="Times New Roman" w:cs="Times New Roman"/>
    </w:rPr>
  </w:style>
  <w:style w:type="paragraph" w:styleId="Revision">
    <w:name w:val="Revision"/>
    <w:hidden/>
    <w:uiPriority w:val="99"/>
    <w:semiHidden/>
    <w:rsid w:val="00E53F3B"/>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41515"/>
    <w:pPr>
      <w:ind w:left="720"/>
      <w:contextualSpacing/>
    </w:pPr>
  </w:style>
  <w:style w:type="character" w:customStyle="1" w:styleId="selectable">
    <w:name w:val="selectable"/>
    <w:basedOn w:val="DefaultParagraphFont"/>
    <w:rsid w:val="00B974AD"/>
  </w:style>
  <w:style w:type="paragraph" w:styleId="Caption">
    <w:name w:val="caption"/>
    <w:basedOn w:val="Normal"/>
    <w:next w:val="Normal"/>
    <w:uiPriority w:val="35"/>
    <w:unhideWhenUsed/>
    <w:qFormat/>
    <w:rsid w:val="002F3B9F"/>
    <w:pPr>
      <w:spacing w:after="200"/>
    </w:pPr>
    <w:rPr>
      <w:i/>
      <w:iCs/>
      <w:color w:val="44546A" w:themeColor="text2"/>
      <w:sz w:val="18"/>
      <w:szCs w:val="18"/>
    </w:rPr>
  </w:style>
  <w:style w:type="character" w:styleId="Hyperlink">
    <w:name w:val="Hyperlink"/>
    <w:basedOn w:val="DefaultParagraphFont"/>
    <w:uiPriority w:val="99"/>
    <w:unhideWhenUsed/>
    <w:rsid w:val="00824C57"/>
    <w:rPr>
      <w:color w:val="0563C1" w:themeColor="hyperlink"/>
      <w:u w:val="single"/>
    </w:rPr>
  </w:style>
  <w:style w:type="paragraph" w:styleId="FootnoteText">
    <w:name w:val="footnote text"/>
    <w:basedOn w:val="Normal"/>
    <w:link w:val="FootnoteTextChar"/>
    <w:uiPriority w:val="99"/>
    <w:unhideWhenUsed/>
    <w:rsid w:val="00265635"/>
  </w:style>
  <w:style w:type="character" w:customStyle="1" w:styleId="FootnoteTextChar">
    <w:name w:val="Footnote Text Char"/>
    <w:basedOn w:val="DefaultParagraphFont"/>
    <w:link w:val="FootnoteText"/>
    <w:uiPriority w:val="99"/>
    <w:rsid w:val="00265635"/>
  </w:style>
  <w:style w:type="character" w:styleId="FootnoteReference">
    <w:name w:val="footnote reference"/>
    <w:basedOn w:val="DefaultParagraphFont"/>
    <w:uiPriority w:val="99"/>
    <w:unhideWhenUsed/>
    <w:rsid w:val="00265635"/>
    <w:rPr>
      <w:vertAlign w:val="superscript"/>
    </w:rPr>
  </w:style>
  <w:style w:type="paragraph" w:styleId="EndnoteText">
    <w:name w:val="endnote text"/>
    <w:basedOn w:val="Normal"/>
    <w:link w:val="EndnoteTextChar"/>
    <w:uiPriority w:val="99"/>
    <w:unhideWhenUsed/>
    <w:rsid w:val="00265635"/>
  </w:style>
  <w:style w:type="character" w:customStyle="1" w:styleId="EndnoteTextChar">
    <w:name w:val="Endnote Text Char"/>
    <w:basedOn w:val="DefaultParagraphFont"/>
    <w:link w:val="EndnoteText"/>
    <w:uiPriority w:val="99"/>
    <w:rsid w:val="00265635"/>
  </w:style>
  <w:style w:type="character" w:styleId="EndnoteReference">
    <w:name w:val="endnote reference"/>
    <w:basedOn w:val="DefaultParagraphFont"/>
    <w:uiPriority w:val="99"/>
    <w:unhideWhenUsed/>
    <w:rsid w:val="00265635"/>
    <w:rPr>
      <w:vertAlign w:val="superscript"/>
    </w:rPr>
  </w:style>
  <w:style w:type="paragraph" w:styleId="BalloonText">
    <w:name w:val="Balloon Text"/>
    <w:basedOn w:val="Normal"/>
    <w:link w:val="BalloonTextChar"/>
    <w:uiPriority w:val="99"/>
    <w:semiHidden/>
    <w:unhideWhenUsed/>
    <w:rsid w:val="00FB4C0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B4C03"/>
    <w:rPr>
      <w:rFonts w:ascii="Lucida Grande" w:hAnsi="Lucida Grande" w:cs="Lucida Grande"/>
      <w:sz w:val="18"/>
      <w:szCs w:val="18"/>
    </w:rPr>
  </w:style>
  <w:style w:type="character" w:styleId="CommentReference">
    <w:name w:val="annotation reference"/>
    <w:basedOn w:val="DefaultParagraphFont"/>
    <w:uiPriority w:val="99"/>
    <w:semiHidden/>
    <w:unhideWhenUsed/>
    <w:rsid w:val="00B26C8C"/>
    <w:rPr>
      <w:sz w:val="18"/>
      <w:szCs w:val="18"/>
    </w:rPr>
  </w:style>
  <w:style w:type="paragraph" w:styleId="CommentText">
    <w:name w:val="annotation text"/>
    <w:basedOn w:val="Normal"/>
    <w:link w:val="CommentTextChar"/>
    <w:uiPriority w:val="99"/>
    <w:semiHidden/>
    <w:unhideWhenUsed/>
    <w:rsid w:val="00B26C8C"/>
  </w:style>
  <w:style w:type="character" w:customStyle="1" w:styleId="CommentTextChar">
    <w:name w:val="Comment Text Char"/>
    <w:basedOn w:val="DefaultParagraphFont"/>
    <w:link w:val="CommentText"/>
    <w:uiPriority w:val="99"/>
    <w:semiHidden/>
    <w:rsid w:val="00B26C8C"/>
  </w:style>
  <w:style w:type="paragraph" w:styleId="CommentSubject">
    <w:name w:val="annotation subject"/>
    <w:basedOn w:val="CommentText"/>
    <w:next w:val="CommentText"/>
    <w:link w:val="CommentSubjectChar"/>
    <w:uiPriority w:val="99"/>
    <w:semiHidden/>
    <w:unhideWhenUsed/>
    <w:rsid w:val="00B26C8C"/>
    <w:rPr>
      <w:b/>
      <w:bCs/>
      <w:sz w:val="20"/>
      <w:szCs w:val="20"/>
    </w:rPr>
  </w:style>
  <w:style w:type="character" w:customStyle="1" w:styleId="CommentSubjectChar">
    <w:name w:val="Comment Subject Char"/>
    <w:basedOn w:val="CommentTextChar"/>
    <w:link w:val="CommentSubject"/>
    <w:uiPriority w:val="99"/>
    <w:semiHidden/>
    <w:rsid w:val="00B26C8C"/>
    <w:rPr>
      <w:b/>
      <w:bCs/>
      <w:sz w:val="20"/>
      <w:szCs w:val="20"/>
    </w:rPr>
  </w:style>
  <w:style w:type="paragraph" w:styleId="DocumentMap">
    <w:name w:val="Document Map"/>
    <w:basedOn w:val="Normal"/>
    <w:link w:val="DocumentMapChar"/>
    <w:uiPriority w:val="99"/>
    <w:semiHidden/>
    <w:unhideWhenUsed/>
    <w:rsid w:val="00E53F3B"/>
    <w:rPr>
      <w:rFonts w:ascii="Times New Roman" w:hAnsi="Times New Roman" w:cs="Times New Roman"/>
    </w:rPr>
  </w:style>
  <w:style w:type="character" w:customStyle="1" w:styleId="DocumentMapChar">
    <w:name w:val="Document Map Char"/>
    <w:basedOn w:val="DefaultParagraphFont"/>
    <w:link w:val="DocumentMap"/>
    <w:uiPriority w:val="99"/>
    <w:semiHidden/>
    <w:rsid w:val="00E53F3B"/>
    <w:rPr>
      <w:rFonts w:ascii="Times New Roman" w:hAnsi="Times New Roman" w:cs="Times New Roman"/>
    </w:rPr>
  </w:style>
  <w:style w:type="paragraph" w:styleId="Revision">
    <w:name w:val="Revision"/>
    <w:hidden/>
    <w:uiPriority w:val="99"/>
    <w:semiHidden/>
    <w:rsid w:val="00E53F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702003">
      <w:bodyDiv w:val="1"/>
      <w:marLeft w:val="0"/>
      <w:marRight w:val="0"/>
      <w:marTop w:val="0"/>
      <w:marBottom w:val="0"/>
      <w:divBdr>
        <w:top w:val="none" w:sz="0" w:space="0" w:color="auto"/>
        <w:left w:val="none" w:sz="0" w:space="0" w:color="auto"/>
        <w:bottom w:val="none" w:sz="0" w:space="0" w:color="auto"/>
        <w:right w:val="none" w:sz="0" w:space="0" w:color="auto"/>
      </w:divBdr>
    </w:div>
    <w:div w:id="297076277">
      <w:bodyDiv w:val="1"/>
      <w:marLeft w:val="0"/>
      <w:marRight w:val="0"/>
      <w:marTop w:val="0"/>
      <w:marBottom w:val="0"/>
      <w:divBdr>
        <w:top w:val="none" w:sz="0" w:space="0" w:color="auto"/>
        <w:left w:val="none" w:sz="0" w:space="0" w:color="auto"/>
        <w:bottom w:val="none" w:sz="0" w:space="0" w:color="auto"/>
        <w:right w:val="none" w:sz="0" w:space="0" w:color="auto"/>
      </w:divBdr>
    </w:div>
    <w:div w:id="306976351">
      <w:bodyDiv w:val="1"/>
      <w:marLeft w:val="0"/>
      <w:marRight w:val="0"/>
      <w:marTop w:val="0"/>
      <w:marBottom w:val="0"/>
      <w:divBdr>
        <w:top w:val="none" w:sz="0" w:space="0" w:color="auto"/>
        <w:left w:val="none" w:sz="0" w:space="0" w:color="auto"/>
        <w:bottom w:val="none" w:sz="0" w:space="0" w:color="auto"/>
        <w:right w:val="none" w:sz="0" w:space="0" w:color="auto"/>
      </w:divBdr>
    </w:div>
    <w:div w:id="521020818">
      <w:bodyDiv w:val="1"/>
      <w:marLeft w:val="0"/>
      <w:marRight w:val="0"/>
      <w:marTop w:val="0"/>
      <w:marBottom w:val="0"/>
      <w:divBdr>
        <w:top w:val="none" w:sz="0" w:space="0" w:color="auto"/>
        <w:left w:val="none" w:sz="0" w:space="0" w:color="auto"/>
        <w:bottom w:val="none" w:sz="0" w:space="0" w:color="auto"/>
        <w:right w:val="none" w:sz="0" w:space="0" w:color="auto"/>
      </w:divBdr>
    </w:div>
    <w:div w:id="539584982">
      <w:bodyDiv w:val="1"/>
      <w:marLeft w:val="0"/>
      <w:marRight w:val="0"/>
      <w:marTop w:val="0"/>
      <w:marBottom w:val="0"/>
      <w:divBdr>
        <w:top w:val="none" w:sz="0" w:space="0" w:color="auto"/>
        <w:left w:val="none" w:sz="0" w:space="0" w:color="auto"/>
        <w:bottom w:val="none" w:sz="0" w:space="0" w:color="auto"/>
        <w:right w:val="none" w:sz="0" w:space="0" w:color="auto"/>
      </w:divBdr>
    </w:div>
    <w:div w:id="547841289">
      <w:bodyDiv w:val="1"/>
      <w:marLeft w:val="0"/>
      <w:marRight w:val="0"/>
      <w:marTop w:val="0"/>
      <w:marBottom w:val="0"/>
      <w:divBdr>
        <w:top w:val="none" w:sz="0" w:space="0" w:color="auto"/>
        <w:left w:val="none" w:sz="0" w:space="0" w:color="auto"/>
        <w:bottom w:val="none" w:sz="0" w:space="0" w:color="auto"/>
        <w:right w:val="none" w:sz="0" w:space="0" w:color="auto"/>
      </w:divBdr>
    </w:div>
    <w:div w:id="649015966">
      <w:bodyDiv w:val="1"/>
      <w:marLeft w:val="0"/>
      <w:marRight w:val="0"/>
      <w:marTop w:val="0"/>
      <w:marBottom w:val="0"/>
      <w:divBdr>
        <w:top w:val="none" w:sz="0" w:space="0" w:color="auto"/>
        <w:left w:val="none" w:sz="0" w:space="0" w:color="auto"/>
        <w:bottom w:val="none" w:sz="0" w:space="0" w:color="auto"/>
        <w:right w:val="none" w:sz="0" w:space="0" w:color="auto"/>
      </w:divBdr>
    </w:div>
    <w:div w:id="689528691">
      <w:bodyDiv w:val="1"/>
      <w:marLeft w:val="0"/>
      <w:marRight w:val="0"/>
      <w:marTop w:val="0"/>
      <w:marBottom w:val="0"/>
      <w:divBdr>
        <w:top w:val="none" w:sz="0" w:space="0" w:color="auto"/>
        <w:left w:val="none" w:sz="0" w:space="0" w:color="auto"/>
        <w:bottom w:val="none" w:sz="0" w:space="0" w:color="auto"/>
        <w:right w:val="none" w:sz="0" w:space="0" w:color="auto"/>
      </w:divBdr>
    </w:div>
    <w:div w:id="708798590">
      <w:bodyDiv w:val="1"/>
      <w:marLeft w:val="0"/>
      <w:marRight w:val="0"/>
      <w:marTop w:val="0"/>
      <w:marBottom w:val="0"/>
      <w:divBdr>
        <w:top w:val="none" w:sz="0" w:space="0" w:color="auto"/>
        <w:left w:val="none" w:sz="0" w:space="0" w:color="auto"/>
        <w:bottom w:val="none" w:sz="0" w:space="0" w:color="auto"/>
        <w:right w:val="none" w:sz="0" w:space="0" w:color="auto"/>
      </w:divBdr>
    </w:div>
    <w:div w:id="850265815">
      <w:bodyDiv w:val="1"/>
      <w:marLeft w:val="0"/>
      <w:marRight w:val="0"/>
      <w:marTop w:val="0"/>
      <w:marBottom w:val="0"/>
      <w:divBdr>
        <w:top w:val="none" w:sz="0" w:space="0" w:color="auto"/>
        <w:left w:val="none" w:sz="0" w:space="0" w:color="auto"/>
        <w:bottom w:val="none" w:sz="0" w:space="0" w:color="auto"/>
        <w:right w:val="none" w:sz="0" w:space="0" w:color="auto"/>
      </w:divBdr>
    </w:div>
    <w:div w:id="990015461">
      <w:bodyDiv w:val="1"/>
      <w:marLeft w:val="0"/>
      <w:marRight w:val="0"/>
      <w:marTop w:val="0"/>
      <w:marBottom w:val="0"/>
      <w:divBdr>
        <w:top w:val="none" w:sz="0" w:space="0" w:color="auto"/>
        <w:left w:val="none" w:sz="0" w:space="0" w:color="auto"/>
        <w:bottom w:val="none" w:sz="0" w:space="0" w:color="auto"/>
        <w:right w:val="none" w:sz="0" w:space="0" w:color="auto"/>
      </w:divBdr>
    </w:div>
    <w:div w:id="996306939">
      <w:bodyDiv w:val="1"/>
      <w:marLeft w:val="0"/>
      <w:marRight w:val="0"/>
      <w:marTop w:val="0"/>
      <w:marBottom w:val="0"/>
      <w:divBdr>
        <w:top w:val="none" w:sz="0" w:space="0" w:color="auto"/>
        <w:left w:val="none" w:sz="0" w:space="0" w:color="auto"/>
        <w:bottom w:val="none" w:sz="0" w:space="0" w:color="auto"/>
        <w:right w:val="none" w:sz="0" w:space="0" w:color="auto"/>
      </w:divBdr>
    </w:div>
    <w:div w:id="1017737581">
      <w:bodyDiv w:val="1"/>
      <w:marLeft w:val="0"/>
      <w:marRight w:val="0"/>
      <w:marTop w:val="0"/>
      <w:marBottom w:val="0"/>
      <w:divBdr>
        <w:top w:val="none" w:sz="0" w:space="0" w:color="auto"/>
        <w:left w:val="none" w:sz="0" w:space="0" w:color="auto"/>
        <w:bottom w:val="none" w:sz="0" w:space="0" w:color="auto"/>
        <w:right w:val="none" w:sz="0" w:space="0" w:color="auto"/>
      </w:divBdr>
    </w:div>
    <w:div w:id="1183204963">
      <w:bodyDiv w:val="1"/>
      <w:marLeft w:val="0"/>
      <w:marRight w:val="0"/>
      <w:marTop w:val="0"/>
      <w:marBottom w:val="0"/>
      <w:divBdr>
        <w:top w:val="none" w:sz="0" w:space="0" w:color="auto"/>
        <w:left w:val="none" w:sz="0" w:space="0" w:color="auto"/>
        <w:bottom w:val="none" w:sz="0" w:space="0" w:color="auto"/>
        <w:right w:val="none" w:sz="0" w:space="0" w:color="auto"/>
      </w:divBdr>
    </w:div>
    <w:div w:id="1688558789">
      <w:bodyDiv w:val="1"/>
      <w:marLeft w:val="0"/>
      <w:marRight w:val="0"/>
      <w:marTop w:val="0"/>
      <w:marBottom w:val="0"/>
      <w:divBdr>
        <w:top w:val="none" w:sz="0" w:space="0" w:color="auto"/>
        <w:left w:val="none" w:sz="0" w:space="0" w:color="auto"/>
        <w:bottom w:val="none" w:sz="0" w:space="0" w:color="auto"/>
        <w:right w:val="none" w:sz="0" w:space="0" w:color="auto"/>
      </w:divBdr>
    </w:div>
    <w:div w:id="1739211291">
      <w:bodyDiv w:val="1"/>
      <w:marLeft w:val="0"/>
      <w:marRight w:val="0"/>
      <w:marTop w:val="0"/>
      <w:marBottom w:val="0"/>
      <w:divBdr>
        <w:top w:val="none" w:sz="0" w:space="0" w:color="auto"/>
        <w:left w:val="none" w:sz="0" w:space="0" w:color="auto"/>
        <w:bottom w:val="none" w:sz="0" w:space="0" w:color="auto"/>
        <w:right w:val="none" w:sz="0" w:space="0" w:color="auto"/>
      </w:divBdr>
    </w:div>
    <w:div w:id="1769621158">
      <w:bodyDiv w:val="1"/>
      <w:marLeft w:val="0"/>
      <w:marRight w:val="0"/>
      <w:marTop w:val="0"/>
      <w:marBottom w:val="0"/>
      <w:divBdr>
        <w:top w:val="none" w:sz="0" w:space="0" w:color="auto"/>
        <w:left w:val="none" w:sz="0" w:space="0" w:color="auto"/>
        <w:bottom w:val="none" w:sz="0" w:space="0" w:color="auto"/>
        <w:right w:val="none" w:sz="0" w:space="0" w:color="auto"/>
      </w:divBdr>
    </w:div>
    <w:div w:id="1847599929">
      <w:bodyDiv w:val="1"/>
      <w:marLeft w:val="0"/>
      <w:marRight w:val="0"/>
      <w:marTop w:val="0"/>
      <w:marBottom w:val="0"/>
      <w:divBdr>
        <w:top w:val="none" w:sz="0" w:space="0" w:color="auto"/>
        <w:left w:val="none" w:sz="0" w:space="0" w:color="auto"/>
        <w:bottom w:val="none" w:sz="0" w:space="0" w:color="auto"/>
        <w:right w:val="none" w:sz="0" w:space="0" w:color="auto"/>
      </w:divBdr>
    </w:div>
    <w:div w:id="2040541401">
      <w:bodyDiv w:val="1"/>
      <w:marLeft w:val="0"/>
      <w:marRight w:val="0"/>
      <w:marTop w:val="0"/>
      <w:marBottom w:val="0"/>
      <w:divBdr>
        <w:top w:val="none" w:sz="0" w:space="0" w:color="auto"/>
        <w:left w:val="none" w:sz="0" w:space="0" w:color="auto"/>
        <w:bottom w:val="none" w:sz="0" w:space="0" w:color="auto"/>
        <w:right w:val="none" w:sz="0" w:space="0" w:color="auto"/>
      </w:divBdr>
    </w:div>
    <w:div w:id="211905782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chart" Target="charts/chart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26" Type="http://schemas.microsoft.com/office/2011/relationships/people" Target="people.xml"/><Relationship Id="rId27" Type="http://schemas.microsoft.com/office/2011/relationships/commentsExtended" Target="commentsExtended.xml"/><Relationship Id="rId10"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oleObject" Target="file://localhost/Users/MMSA/Dropbox/PhDMohamadMostafa/Experiements/UEmotions-ComEvents/AI-2016/AllComments.xlsx" TargetMode="External"/><Relationship Id="rId2" Type="http://schemas.microsoft.com/office/2011/relationships/chartStyle" Target="style1.xml"/><Relationship Id="rId3" Type="http://schemas.microsoft.com/office/2011/relationships/chartColorStyle" Target="colors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050" b="0" i="0" u="none" strike="noStrike" kern="1200" spc="0" baseline="0">
                <a:solidFill>
                  <a:schemeClr val="tx1">
                    <a:lumMod val="65000"/>
                    <a:lumOff val="35000"/>
                  </a:schemeClr>
                </a:solidFill>
                <a:latin typeface="Times New Roman" charset="0"/>
                <a:ea typeface="Times New Roman" charset="0"/>
                <a:cs typeface="Times New Roman" charset="0"/>
              </a:defRPr>
            </a:pPr>
            <a:r>
              <a:rPr lang="en-US" sz="1050">
                <a:latin typeface="Times New Roman" charset="0"/>
                <a:ea typeface="Times New Roman" charset="0"/>
                <a:cs typeface="Times New Roman" charset="0"/>
              </a:rPr>
              <a:t>Overall</a:t>
            </a:r>
            <a:r>
              <a:rPr lang="en-US" sz="1050" baseline="0">
                <a:latin typeface="Times New Roman" charset="0"/>
                <a:ea typeface="Times New Roman" charset="0"/>
                <a:cs typeface="Times New Roman" charset="0"/>
              </a:rPr>
              <a:t> Emotion Tone response to server failure/idle status</a:t>
            </a:r>
            <a:endParaRPr lang="en-US" sz="1050">
              <a:latin typeface="Times New Roman" charset="0"/>
              <a:ea typeface="Times New Roman" charset="0"/>
              <a:cs typeface="Times New Roman" charset="0"/>
            </a:endParaRPr>
          </a:p>
        </c:rich>
      </c:tx>
      <c:overlay val="0"/>
      <c:spPr>
        <a:noFill/>
        <a:ln>
          <a:noFill/>
        </a:ln>
        <a:effectLst/>
      </c:spPr>
    </c:title>
    <c:autoTitleDeleted val="0"/>
    <c:plotArea>
      <c:layout/>
      <c:barChart>
        <c:barDir val="col"/>
        <c:grouping val="clustered"/>
        <c:varyColors val="0"/>
        <c:ser>
          <c:idx val="0"/>
          <c:order val="0"/>
          <c:tx>
            <c:strRef>
              <c:f>Sheet2!$A$2</c:f>
              <c:strCache>
                <c:ptCount val="1"/>
                <c:pt idx="0">
                  <c:v>Failed</c:v>
                </c:pt>
              </c:strCache>
            </c:strRef>
          </c:tx>
          <c:spPr>
            <a:solidFill>
              <a:schemeClr val="accent1"/>
            </a:solidFill>
            <a:ln>
              <a:noFill/>
            </a:ln>
            <a:effectLst/>
          </c:spPr>
          <c:invertIfNegative val="0"/>
          <c:cat>
            <c:strRef>
              <c:f>Sheet2!$B$1:$F$1</c:f>
              <c:strCache>
                <c:ptCount val="5"/>
                <c:pt idx="0">
                  <c:v>Anger</c:v>
                </c:pt>
                <c:pt idx="1">
                  <c:v>Disgust</c:v>
                </c:pt>
                <c:pt idx="2">
                  <c:v>Fear</c:v>
                </c:pt>
                <c:pt idx="3">
                  <c:v>Joy</c:v>
                </c:pt>
                <c:pt idx="4">
                  <c:v>Sadness</c:v>
                </c:pt>
              </c:strCache>
            </c:strRef>
          </c:cat>
          <c:val>
            <c:numRef>
              <c:f>Sheet2!$B$2:$F$2</c:f>
              <c:numCache>
                <c:formatCode>0%</c:formatCode>
                <c:ptCount val="5"/>
                <c:pt idx="0">
                  <c:v>0.59</c:v>
                </c:pt>
                <c:pt idx="1">
                  <c:v>0.07</c:v>
                </c:pt>
                <c:pt idx="2">
                  <c:v>0.54</c:v>
                </c:pt>
                <c:pt idx="3">
                  <c:v>0.08</c:v>
                </c:pt>
                <c:pt idx="4">
                  <c:v>0.21</c:v>
                </c:pt>
              </c:numCache>
            </c:numRef>
          </c:val>
        </c:ser>
        <c:ser>
          <c:idx val="1"/>
          <c:order val="1"/>
          <c:tx>
            <c:strRef>
              <c:f>Sheet2!$A$3</c:f>
              <c:strCache>
                <c:ptCount val="1"/>
                <c:pt idx="0">
                  <c:v>idle</c:v>
                </c:pt>
              </c:strCache>
            </c:strRef>
          </c:tx>
          <c:spPr>
            <a:solidFill>
              <a:schemeClr val="accent2"/>
            </a:solidFill>
            <a:ln>
              <a:noFill/>
            </a:ln>
            <a:effectLst/>
          </c:spPr>
          <c:invertIfNegative val="0"/>
          <c:cat>
            <c:strRef>
              <c:f>Sheet2!$B$1:$F$1</c:f>
              <c:strCache>
                <c:ptCount val="5"/>
                <c:pt idx="0">
                  <c:v>Anger</c:v>
                </c:pt>
                <c:pt idx="1">
                  <c:v>Disgust</c:v>
                </c:pt>
                <c:pt idx="2">
                  <c:v>Fear</c:v>
                </c:pt>
                <c:pt idx="3">
                  <c:v>Joy</c:v>
                </c:pt>
                <c:pt idx="4">
                  <c:v>Sadness</c:v>
                </c:pt>
              </c:strCache>
            </c:strRef>
          </c:cat>
          <c:val>
            <c:numRef>
              <c:f>Sheet2!$B$3:$F$3</c:f>
              <c:numCache>
                <c:formatCode>0%</c:formatCode>
                <c:ptCount val="5"/>
                <c:pt idx="0">
                  <c:v>0.31</c:v>
                </c:pt>
                <c:pt idx="1">
                  <c:v>0.06</c:v>
                </c:pt>
                <c:pt idx="2">
                  <c:v>0.42</c:v>
                </c:pt>
                <c:pt idx="3">
                  <c:v>0.54</c:v>
                </c:pt>
                <c:pt idx="4">
                  <c:v>0.07</c:v>
                </c:pt>
              </c:numCache>
            </c:numRef>
          </c:val>
        </c:ser>
        <c:dLbls>
          <c:showLegendKey val="0"/>
          <c:showVal val="0"/>
          <c:showCatName val="0"/>
          <c:showSerName val="0"/>
          <c:showPercent val="0"/>
          <c:showBubbleSize val="0"/>
        </c:dLbls>
        <c:gapWidth val="219"/>
        <c:overlap val="-27"/>
        <c:axId val="2136935512"/>
        <c:axId val="2095128696"/>
      </c:barChart>
      <c:catAx>
        <c:axId val="2136935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95128696"/>
        <c:crosses val="autoZero"/>
        <c:auto val="1"/>
        <c:lblAlgn val="ctr"/>
        <c:lblOffset val="100"/>
        <c:noMultiLvlLbl val="0"/>
      </c:catAx>
      <c:valAx>
        <c:axId val="2095128696"/>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36935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E97135C-69C1-B74F-B65D-0BD6137FCC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2388</Words>
  <Characters>13616</Characters>
  <Application>Microsoft Macintosh Word</Application>
  <DocSecurity>0</DocSecurity>
  <Lines>113</Lines>
  <Paragraphs>31</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Abstract</vt:lpstr>
      <vt:lpstr>Figure 2: Google analytic shows behavior of the system</vt:lpstr>
      <vt:lpstr>Table 3 Sample of the data used in the analysis</vt:lpstr>
    </vt:vector>
  </TitlesOfParts>
  <Company/>
  <LinksUpToDate>false</LinksUpToDate>
  <CharactersWithSpaces>15973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Mostafa, Mohamed</dc:creator>
  <cp:keywords/>
  <dc:description/>
  <cp:lastModifiedBy>Ana Calderon</cp:lastModifiedBy>
  <cp:revision>20</cp:revision>
  <dcterms:created xsi:type="dcterms:W3CDTF">2016-06-08T00:01:00Z</dcterms:created>
  <dcterms:modified xsi:type="dcterms:W3CDTF">2016-06-16T12:19:00Z</dcterms:modified>
</cp:coreProperties>
</file>